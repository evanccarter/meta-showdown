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19B1A2" w14:textId="77777777" w:rsidR="005E531F" w:rsidRDefault="00EE4230">
      <w:pPr>
        <w:pStyle w:val="Normal1"/>
        <w:spacing w:line="480" w:lineRule="auto"/>
        <w:jc w:val="center"/>
        <w:rPr>
          <w:rFonts w:ascii="Arial" w:hAnsi="Arial" w:cs="Arial"/>
          <w:b/>
          <w:bCs/>
        </w:rPr>
      </w:pPr>
      <w:r>
        <w:rPr>
          <w:rFonts w:ascii="Arial" w:hAnsi="Arial" w:cs="Arial"/>
          <w:b/>
          <w:bCs/>
        </w:rPr>
        <w:t>Comparing methods for reducing the influence of bias on meta-analytic estimates in psychology</w:t>
      </w:r>
    </w:p>
    <w:p w14:paraId="21C0515F" w14:textId="77777777" w:rsidR="005E531F" w:rsidRDefault="005E531F">
      <w:pPr>
        <w:pStyle w:val="Normal1"/>
        <w:spacing w:line="480" w:lineRule="auto"/>
        <w:jc w:val="center"/>
        <w:rPr>
          <w:rFonts w:ascii="Arial" w:hAnsi="Arial" w:cs="Arial"/>
        </w:rPr>
      </w:pPr>
    </w:p>
    <w:p w14:paraId="69FE61DB" w14:textId="77777777" w:rsidR="005E531F" w:rsidRDefault="00EE4230">
      <w:pPr>
        <w:pStyle w:val="Normal1"/>
        <w:spacing w:line="480" w:lineRule="auto"/>
        <w:jc w:val="center"/>
        <w:rPr>
          <w:rFonts w:ascii="Arial" w:hAnsi="Arial" w:cs="Arial"/>
          <w:b/>
          <w:bCs/>
        </w:rPr>
      </w:pPr>
      <w:r>
        <w:rPr>
          <w:rFonts w:ascii="Arial" w:hAnsi="Arial" w:cs="Arial"/>
          <w:b/>
          <w:bCs/>
        </w:rPr>
        <w:t>Introduction</w:t>
      </w:r>
    </w:p>
    <w:p w14:paraId="03004598" w14:textId="6BC7885E" w:rsidR="00267EB8" w:rsidRDefault="00EE4230">
      <w:pPr>
        <w:pStyle w:val="Normal1"/>
        <w:spacing w:line="480" w:lineRule="auto"/>
        <w:rPr>
          <w:rFonts w:ascii="Arial" w:hAnsi="Arial" w:cs="Arial"/>
        </w:rPr>
      </w:pPr>
      <w:r>
        <w:rPr>
          <w:rFonts w:ascii="Arial" w:hAnsi="Arial" w:cs="Arial"/>
        </w:rPr>
        <w:tab/>
        <w:t xml:space="preserve">Statistical tools for analyzing the results from a set of studies in aggregate—often called meta-analysis—are popular in many scientific disciplines, including psychology. This popularity likely stems in part from the fact that, as compared to results from individual studies, meta-analytic results have higher statistical power and </w:t>
      </w:r>
      <w:proofErr w:type="gramStart"/>
      <w:r>
        <w:rPr>
          <w:rFonts w:ascii="Arial" w:hAnsi="Arial" w:cs="Arial"/>
        </w:rPr>
        <w:t>more precise estimates</w:t>
      </w:r>
      <w:proofErr w:type="gramEnd"/>
      <w:r>
        <w:rPr>
          <w:rFonts w:ascii="Arial" w:hAnsi="Arial" w:cs="Arial"/>
        </w:rPr>
        <w:t xml:space="preserve">. </w:t>
      </w:r>
      <w:r w:rsidR="00267EB8">
        <w:rPr>
          <w:rFonts w:ascii="Arial" w:hAnsi="Arial" w:cs="Arial"/>
        </w:rPr>
        <w:t>H</w:t>
      </w:r>
      <w:r>
        <w:rPr>
          <w:rFonts w:ascii="Arial" w:hAnsi="Arial" w:cs="Arial"/>
        </w:rPr>
        <w:t xml:space="preserve">owever, just as the results from individual studies can be marred by bias, meta-analytic results can be made far less useful, or even completely misleading, when influenced by bias. Researchers have developed statistical techniques designed to identify and correct for bias, and several simulation studies have compared the performance of some of these tools (e.g., Moreno et al., 2009a; </w:t>
      </w:r>
      <w:proofErr w:type="spellStart"/>
      <w:r>
        <w:rPr>
          <w:rFonts w:ascii="Arial" w:hAnsi="Arial" w:cs="Arial"/>
        </w:rPr>
        <w:t>Rücker</w:t>
      </w:r>
      <w:proofErr w:type="spellEnd"/>
      <w:r>
        <w:rPr>
          <w:rFonts w:ascii="Arial" w:hAnsi="Arial" w:cs="Arial"/>
        </w:rPr>
        <w:t xml:space="preserve">, Carpenter, &amp; </w:t>
      </w:r>
      <w:proofErr w:type="spellStart"/>
      <w:r>
        <w:rPr>
          <w:rFonts w:ascii="Arial" w:hAnsi="Arial" w:cs="Arial"/>
        </w:rPr>
        <w:t>Schwarzer</w:t>
      </w:r>
      <w:proofErr w:type="spellEnd"/>
      <w:r>
        <w:rPr>
          <w:rFonts w:ascii="Arial" w:hAnsi="Arial" w:cs="Arial"/>
        </w:rPr>
        <w:t xml:space="preserve">, 2011; Stanley &amp; </w:t>
      </w:r>
      <w:proofErr w:type="spellStart"/>
      <w:r>
        <w:rPr>
          <w:rFonts w:ascii="Arial" w:hAnsi="Arial" w:cs="Arial"/>
        </w:rPr>
        <w:t>Doucouliagos</w:t>
      </w:r>
      <w:proofErr w:type="spellEnd"/>
      <w:r>
        <w:rPr>
          <w:rFonts w:ascii="Arial" w:hAnsi="Arial" w:cs="Arial"/>
        </w:rPr>
        <w:t xml:space="preserve">, 2013; </w:t>
      </w:r>
      <w:proofErr w:type="spellStart"/>
      <w:r>
        <w:rPr>
          <w:rFonts w:ascii="Arial" w:hAnsi="Arial" w:cs="Arial"/>
        </w:rPr>
        <w:t>Simonsohn</w:t>
      </w:r>
      <w:proofErr w:type="spellEnd"/>
      <w:r>
        <w:rPr>
          <w:rFonts w:ascii="Arial" w:hAnsi="Arial" w:cs="Arial"/>
        </w:rPr>
        <w:t xml:space="preserve">, Nelson, &amp; Simmons, 2014). </w:t>
      </w:r>
      <w:r w:rsidR="00267EB8">
        <w:rPr>
          <w:rFonts w:ascii="Arial" w:hAnsi="Arial" w:cs="Arial"/>
        </w:rPr>
        <w:t>Unfortunately</w:t>
      </w:r>
      <w:r>
        <w:rPr>
          <w:rFonts w:ascii="Arial" w:hAnsi="Arial" w:cs="Arial"/>
        </w:rPr>
        <w:t>, nearly all such efforts come from outside of psychology</w:t>
      </w:r>
      <w:r w:rsidR="00CE09A0">
        <w:rPr>
          <w:rFonts w:ascii="Arial" w:hAnsi="Arial" w:cs="Arial"/>
        </w:rPr>
        <w:t>,</w:t>
      </w:r>
      <w:r>
        <w:rPr>
          <w:rFonts w:ascii="Arial" w:hAnsi="Arial" w:cs="Arial"/>
        </w:rPr>
        <w:t xml:space="preserve"> and </w:t>
      </w:r>
      <w:r w:rsidR="00CE09A0">
        <w:rPr>
          <w:rFonts w:ascii="Arial" w:hAnsi="Arial" w:cs="Arial"/>
        </w:rPr>
        <w:t xml:space="preserve">these simulations </w:t>
      </w:r>
      <w:r>
        <w:rPr>
          <w:rFonts w:ascii="Arial" w:hAnsi="Arial" w:cs="Arial"/>
        </w:rPr>
        <w:t xml:space="preserve">have examined effect sizes, sample sizes, and numbers of studies atypical of psychological research. As a result, psychological scientists </w:t>
      </w:r>
      <w:proofErr w:type="gramStart"/>
      <w:r>
        <w:rPr>
          <w:rFonts w:ascii="Arial" w:hAnsi="Arial" w:cs="Arial"/>
        </w:rPr>
        <w:t>are faced</w:t>
      </w:r>
      <w:proofErr w:type="gramEnd"/>
      <w:r>
        <w:rPr>
          <w:rFonts w:ascii="Arial" w:hAnsi="Arial" w:cs="Arial"/>
        </w:rPr>
        <w:t xml:space="preserve"> with an ever-growing menu of meta-analytic tools but little information about which tools are likely to work for the data they commonly encounter. </w:t>
      </w:r>
    </w:p>
    <w:p w14:paraId="5EFCFF2D" w14:textId="7299EFA6" w:rsidR="005E531F" w:rsidRDefault="00EE4230" w:rsidP="009918F3">
      <w:pPr>
        <w:pStyle w:val="Normal1"/>
        <w:spacing w:line="480" w:lineRule="auto"/>
        <w:ind w:firstLine="709"/>
        <w:rPr>
          <w:rFonts w:ascii="Arial" w:hAnsi="Arial" w:cs="Arial"/>
        </w:rPr>
      </w:pPr>
      <w:r>
        <w:rPr>
          <w:rFonts w:ascii="Arial" w:hAnsi="Arial" w:cs="Arial"/>
        </w:rPr>
        <w:t xml:space="preserve">Here, we present a systematic simulation study of statistical techniques intended to correct for the influence of bias on meta-analytic estimates, and we assess the performance of these techniques on data that </w:t>
      </w:r>
      <w:proofErr w:type="gramStart"/>
      <w:r>
        <w:rPr>
          <w:rFonts w:ascii="Arial" w:hAnsi="Arial" w:cs="Arial"/>
        </w:rPr>
        <w:t>are designed</w:t>
      </w:r>
      <w:proofErr w:type="gramEnd"/>
      <w:r>
        <w:rPr>
          <w:rFonts w:ascii="Arial" w:hAnsi="Arial" w:cs="Arial"/>
        </w:rPr>
        <w:t xml:space="preserve"> to be typical of the research done in psychology. </w:t>
      </w:r>
    </w:p>
    <w:p w14:paraId="2AD63B6A" w14:textId="5E09F00C" w:rsidR="005E531F" w:rsidRDefault="00EE4230">
      <w:pPr>
        <w:pStyle w:val="Normal1"/>
        <w:spacing w:line="480" w:lineRule="auto"/>
        <w:rPr>
          <w:rFonts w:ascii="Arial" w:hAnsi="Arial" w:cs="Arial"/>
          <w:b/>
          <w:bCs/>
        </w:rPr>
      </w:pPr>
      <w:r>
        <w:rPr>
          <w:rFonts w:ascii="Arial" w:hAnsi="Arial" w:cs="Arial"/>
          <w:b/>
          <w:bCs/>
        </w:rPr>
        <w:t>Meta-analysis</w:t>
      </w:r>
    </w:p>
    <w:p w14:paraId="77B211B8" w14:textId="7777777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Meta-analytic techniques involve synthesizing a set of studies investigating the same empirical phenomenon. For example, meta-analysis </w:t>
      </w:r>
      <w:proofErr w:type="gramStart"/>
      <w:r>
        <w:rPr>
          <w:rFonts w:ascii="Arial" w:hAnsi="Arial" w:cs="Arial"/>
        </w:rPr>
        <w:t>is often used</w:t>
      </w:r>
      <w:proofErr w:type="gramEnd"/>
      <w:r>
        <w:rPr>
          <w:rFonts w:ascii="Arial" w:hAnsi="Arial" w:cs="Arial"/>
        </w:rPr>
        <w:t xml:space="preserve"> to produce a single </w:t>
      </w:r>
      <w:r>
        <w:rPr>
          <w:rFonts w:ascii="Arial" w:hAnsi="Arial" w:cs="Arial"/>
        </w:rPr>
        <w:lastRenderedPageBreak/>
        <w:t xml:space="preserve">summary estimate of the hypothetical true underlying effect, </w:t>
      </w:r>
      <w:r>
        <w:rPr>
          <w:rFonts w:ascii="Arial" w:hAnsi="Arial" w:cs="Arial"/>
          <w:i/>
        </w:rPr>
        <w:t>δ</w:t>
      </w:r>
      <w:r>
        <w:rPr>
          <w:rFonts w:ascii="Arial" w:hAnsi="Arial" w:cs="Arial"/>
        </w:rPr>
        <w:t>, that each study in the meta-analytic data set purportedly measured. This is usually called fixed-effect meta-analysis (Cooper, Hedges, &amp; Valentine, 2009), and can be modeled as</w:t>
      </w:r>
    </w:p>
    <w:p w14:paraId="055EB33D"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D0ED426" w14:textId="77777777" w:rsidR="005E531F" w:rsidRDefault="00D010E8">
      <w:pPr>
        <w:pStyle w:val="Normal1"/>
        <w:spacing w:line="480" w:lineRule="auto"/>
        <w:jc w:val="center"/>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5CED76FE" w14:textId="6F7137AE" w:rsidR="005E531F" w:rsidRDefault="00EE4230">
      <w:pPr>
        <w:pStyle w:val="Normal1"/>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w:proofErr w:type="spellStart"/>
      <w:r>
        <w:rPr>
          <w:rFonts w:ascii="Arial" w:hAnsi="Arial" w:cs="Arial"/>
          <w:i/>
        </w:rPr>
        <w:t>T</w:t>
      </w:r>
      <w:r>
        <w:rPr>
          <w:rFonts w:ascii="Arial" w:hAnsi="Arial" w:cs="Arial"/>
          <w:i/>
          <w:vertAlign w:val="subscript"/>
        </w:rPr>
        <w:t>i</w:t>
      </w:r>
      <w:proofErr w:type="spellEnd"/>
      <w:r>
        <w:rPr>
          <w:rFonts w:ascii="Arial" w:hAnsi="Arial" w:cs="Arial"/>
        </w:rPr>
        <w:t xml:space="preserve"> is the observed treatment effect for study </w:t>
      </w:r>
      <w:proofErr w:type="spellStart"/>
      <w:r>
        <w:rPr>
          <w:rFonts w:ascii="Arial" w:hAnsi="Arial" w:cs="Arial"/>
          <w:i/>
        </w:rPr>
        <w:t>i</w:t>
      </w:r>
      <w:proofErr w:type="spellEnd"/>
      <w:r>
        <w:rPr>
          <w:rFonts w:ascii="Arial" w:hAnsi="Arial" w:cs="Arial"/>
        </w:rPr>
        <w:t xml:space="preserve"> that differs from the true underlying effect δ by some amount of sampling error </w:t>
      </w:r>
      <w:proofErr w:type="spellStart"/>
      <w:r>
        <w:rPr>
          <w:rFonts w:ascii="Arial" w:hAnsi="Arial" w:cs="Arial"/>
          <w:i/>
        </w:rPr>
        <w:t>e</w:t>
      </w:r>
      <w:r>
        <w:rPr>
          <w:rFonts w:ascii="Arial" w:hAnsi="Arial" w:cs="Arial"/>
          <w:i/>
          <w:vertAlign w:val="subscript"/>
        </w:rPr>
        <w:t>i</w:t>
      </w:r>
      <w:proofErr w:type="spellEnd"/>
      <w:r>
        <w:rPr>
          <w:rFonts w:ascii="Arial" w:hAnsi="Arial" w:cs="Arial"/>
        </w:rPr>
        <w:t>. Sampling error is assumed to be norma</w:t>
      </w:r>
      <w:r w:rsidR="00CE09A0">
        <w:rPr>
          <w:rFonts w:ascii="Arial" w:hAnsi="Arial" w:cs="Arial"/>
        </w:rPr>
        <w:t xml:space="preserve">lly distributed with a mean of </w:t>
      </w:r>
      <w:proofErr w:type="gramStart"/>
      <w:r w:rsidR="00CE09A0">
        <w:rPr>
          <w:rFonts w:ascii="Arial" w:hAnsi="Arial" w:cs="Arial"/>
        </w:rPr>
        <w:t>0</w:t>
      </w:r>
      <w:proofErr w:type="gramEnd"/>
      <w:r>
        <w:rPr>
          <w:rFonts w:ascii="Arial" w:hAnsi="Arial" w:cs="Arial"/>
        </w:rPr>
        <w:t xml:space="preserve"> and a variance of </w:t>
      </w:r>
      <w:r>
        <w:rPr>
          <w:rFonts w:ascii="Arial" w:hAnsi="Arial" w:cs="Arial"/>
          <w:i/>
        </w:rPr>
        <w:t>v</w:t>
      </w:r>
      <w:r>
        <w:rPr>
          <w:rFonts w:ascii="Arial" w:hAnsi="Arial" w:cs="Arial"/>
          <w:i/>
          <w:vertAlign w:val="subscript"/>
        </w:rPr>
        <w:t>i</w:t>
      </w:r>
      <w:r>
        <w:rPr>
          <w:rFonts w:ascii="Arial" w:hAnsi="Arial" w:cs="Arial"/>
        </w:rPr>
        <w:t xml:space="preserve">. A more complex, and, arguably, more realistic model known as random-effects meta-analysis (Cooper et al., 2009) holds that each study measures a different, related true effect, </w:t>
      </w:r>
      <w:proofErr w:type="spellStart"/>
      <w:r>
        <w:rPr>
          <w:rFonts w:ascii="Arial" w:hAnsi="Arial" w:cs="Arial"/>
          <w:i/>
        </w:rPr>
        <w:t>δ</w:t>
      </w:r>
      <w:r>
        <w:rPr>
          <w:rFonts w:ascii="Arial" w:hAnsi="Arial" w:cs="Arial"/>
          <w:i/>
          <w:vertAlign w:val="subscript"/>
        </w:rPr>
        <w:t>i</w:t>
      </w:r>
      <w:proofErr w:type="spellEnd"/>
      <w:r>
        <w:rPr>
          <w:rFonts w:ascii="Arial" w:hAnsi="Arial" w:cs="Arial"/>
        </w:rPr>
        <w:t xml:space="preserve">. This approach allows for the possibility that researchers attempting to study the same phenomenon may nonetheless be studying different underlying effects that vary as a function of, for example, different </w:t>
      </w:r>
      <w:proofErr w:type="spellStart"/>
      <w:r>
        <w:rPr>
          <w:rFonts w:ascii="Arial" w:hAnsi="Arial" w:cs="Arial"/>
        </w:rPr>
        <w:t>operationalizations</w:t>
      </w:r>
      <w:proofErr w:type="spellEnd"/>
      <w:r>
        <w:rPr>
          <w:rFonts w:ascii="Arial" w:hAnsi="Arial" w:cs="Arial"/>
        </w:rPr>
        <w:t xml:space="preserve"> of the independent variable or different populations. Formally, </w:t>
      </w:r>
    </w:p>
    <w:p w14:paraId="1CFAC92A"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C041065"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oMath>
      </m:oMathPara>
    </w:p>
    <w:p w14:paraId="22F5DF1D" w14:textId="77777777" w:rsidR="005E531F" w:rsidRDefault="00EE4230">
      <w:pPr>
        <w:pStyle w:val="Normal1"/>
        <w:spacing w:line="480" w:lineRule="auto"/>
        <w:rPr>
          <w:rFonts w:ascii="Arial" w:hAnsi="Arial" w:cs="Arial"/>
        </w:rPr>
      </w:pPr>
      <w:proofErr w:type="gramStart"/>
      <w:r>
        <w:rPr>
          <w:rFonts w:ascii="Arial" w:hAnsi="Arial" w:cs="Arial"/>
        </w:rPr>
        <w:t>and</w:t>
      </w:r>
      <w:proofErr w:type="gramEnd"/>
      <w:r>
        <w:rPr>
          <w:rFonts w:ascii="Arial" w:hAnsi="Arial" w:cs="Arial"/>
        </w:rPr>
        <w:t xml:space="preserve"> </w:t>
      </w:r>
      <w:proofErr w:type="spellStart"/>
      <w:r>
        <w:rPr>
          <w:rFonts w:ascii="Arial" w:hAnsi="Arial" w:cs="Arial"/>
          <w:i/>
        </w:rPr>
        <w:t>δ</w:t>
      </w:r>
      <w:r>
        <w:rPr>
          <w:rFonts w:ascii="Arial" w:hAnsi="Arial" w:cs="Arial"/>
          <w:i/>
          <w:vertAlign w:val="subscript"/>
        </w:rPr>
        <w:t>i</w:t>
      </w:r>
      <w:proofErr w:type="spellEnd"/>
      <w:r>
        <w:rPr>
          <w:rFonts w:ascii="Arial" w:hAnsi="Arial" w:cs="Arial"/>
        </w:rPr>
        <w:t xml:space="preserve"> can be further modeled as</w:t>
      </w:r>
    </w:p>
    <w:p w14:paraId="4D7D2F01"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=μ+</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oMath>
      </m:oMathPara>
    </w:p>
    <w:p w14:paraId="5681208A"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τ</m:t>
                  </m:r>
                </m:e>
                <m:sup>
                  <m:r>
                    <w:rPr>
                      <w:rFonts w:ascii="Cambria Math" w:hAnsi="Cambria Math"/>
                    </w:rPr>
                    <m:t>2</m:t>
                  </m:r>
                </m:sup>
              </m:sSup>
            </m:e>
          </m:d>
          <m:r>
            <w:rPr>
              <w:rFonts w:ascii="Cambria Math" w:hAnsi="Cambria Math"/>
            </w:rPr>
            <m:t>.</m:t>
          </m:r>
        </m:oMath>
      </m:oMathPara>
    </w:p>
    <w:p w14:paraId="32CA2C8B" w14:textId="78174140" w:rsidR="005E531F" w:rsidRDefault="00EE4230">
      <w:pPr>
        <w:pStyle w:val="Normal1"/>
        <w:spacing w:line="480" w:lineRule="auto"/>
        <w:rPr>
          <w:rFonts w:ascii="Arial" w:hAnsi="Arial" w:cs="Arial"/>
        </w:rPr>
      </w:pPr>
      <w:r>
        <w:rPr>
          <w:rFonts w:ascii="Arial" w:hAnsi="Arial" w:cs="Arial"/>
        </w:rPr>
        <w:t xml:space="preserve">Thus, </w:t>
      </w:r>
      <w:r>
        <w:rPr>
          <w:rFonts w:ascii="Arial" w:hAnsi="Arial" w:cs="Arial"/>
          <w:i/>
        </w:rPr>
        <w:t>µ</w:t>
      </w:r>
      <w:r>
        <w:rPr>
          <w:rFonts w:ascii="Arial" w:hAnsi="Arial" w:cs="Arial"/>
        </w:rPr>
        <w:t xml:space="preserve"> is the mean of the unknown true effect sizes that </w:t>
      </w:r>
      <w:proofErr w:type="gramStart"/>
      <w:r>
        <w:rPr>
          <w:rFonts w:ascii="Arial" w:hAnsi="Arial" w:cs="Arial"/>
        </w:rPr>
        <w:t>are estimated</w:t>
      </w:r>
      <w:proofErr w:type="gramEnd"/>
      <w:r>
        <w:rPr>
          <w:rFonts w:ascii="Arial" w:hAnsi="Arial" w:cs="Arial"/>
        </w:rPr>
        <w:t xml:space="preserve"> by the individual studies. The </w:t>
      </w:r>
      <w:proofErr w:type="spellStart"/>
      <w:r>
        <w:rPr>
          <w:rFonts w:ascii="Arial" w:hAnsi="Arial" w:cs="Arial"/>
          <w:i/>
        </w:rPr>
        <w:t>i</w:t>
      </w:r>
      <w:r>
        <w:rPr>
          <w:rFonts w:ascii="Arial" w:hAnsi="Arial" w:cs="Arial"/>
          <w:vertAlign w:val="superscript"/>
        </w:rPr>
        <w:t>th</w:t>
      </w:r>
      <w:proofErr w:type="spellEnd"/>
      <w:r>
        <w:rPr>
          <w:rFonts w:ascii="Arial" w:hAnsi="Arial" w:cs="Arial"/>
        </w:rPr>
        <w:t xml:space="preserve"> study’s deviation from this mean is </w:t>
      </w:r>
      <w:proofErr w:type="spellStart"/>
      <w:r>
        <w:rPr>
          <w:rFonts w:ascii="Arial" w:hAnsi="Arial" w:cs="Arial"/>
          <w:i/>
        </w:rPr>
        <w:t>u</w:t>
      </w:r>
      <w:r>
        <w:rPr>
          <w:rFonts w:ascii="Arial" w:hAnsi="Arial" w:cs="Arial"/>
          <w:i/>
          <w:vertAlign w:val="subscript"/>
        </w:rPr>
        <w:t>i</w:t>
      </w:r>
      <w:proofErr w:type="spellEnd"/>
      <w:r>
        <w:rPr>
          <w:rFonts w:ascii="Arial" w:hAnsi="Arial" w:cs="Arial"/>
        </w:rPr>
        <w:t xml:space="preserve">, which </w:t>
      </w:r>
      <w:proofErr w:type="gramStart"/>
      <w:r>
        <w:rPr>
          <w:rFonts w:ascii="Arial" w:hAnsi="Arial" w:cs="Arial"/>
        </w:rPr>
        <w:t>is normally distributed</w:t>
      </w:r>
      <w:proofErr w:type="gramEnd"/>
      <w:r>
        <w:rPr>
          <w:rFonts w:ascii="Arial" w:hAnsi="Arial" w:cs="Arial"/>
        </w:rPr>
        <w:t xml:space="preserve"> with a mean of zero and variance of </w:t>
      </w:r>
      <w:r>
        <w:rPr>
          <w:rFonts w:ascii="Arial" w:hAnsi="Arial" w:cs="Arial"/>
          <w:i/>
        </w:rPr>
        <w:t>τ</w:t>
      </w:r>
      <w:r>
        <w:rPr>
          <w:rFonts w:ascii="Arial" w:hAnsi="Arial" w:cs="Arial"/>
          <w:i/>
          <w:vertAlign w:val="superscript"/>
        </w:rPr>
        <w:t>2</w:t>
      </w:r>
      <w:r>
        <w:rPr>
          <w:rFonts w:ascii="Arial" w:hAnsi="Arial" w:cs="Arial"/>
        </w:rPr>
        <w:t xml:space="preserve">. </w:t>
      </w:r>
      <w:r w:rsidR="00CE09A0">
        <w:rPr>
          <w:rFonts w:ascii="Arial" w:hAnsi="Arial" w:cs="Arial"/>
        </w:rPr>
        <w:t>A</w:t>
      </w:r>
      <w:r>
        <w:rPr>
          <w:rFonts w:ascii="Arial" w:hAnsi="Arial" w:cs="Arial"/>
        </w:rPr>
        <w:t xml:space="preserve">pplying the random-effects model to an observed set of studies provides an estimate of the average true underlying effect, </w:t>
      </w:r>
      <w:r>
        <w:rPr>
          <w:rFonts w:ascii="Arial" w:hAnsi="Arial" w:cs="Arial"/>
          <w:i/>
        </w:rPr>
        <w:t>µ</w:t>
      </w:r>
      <w:r>
        <w:rPr>
          <w:rFonts w:ascii="Arial" w:hAnsi="Arial" w:cs="Arial"/>
        </w:rPr>
        <w:t xml:space="preserve">, and the amount of between-study heterogeneity, </w:t>
      </w:r>
      <w:r>
        <w:rPr>
          <w:rFonts w:ascii="Arial" w:hAnsi="Arial" w:cs="Arial"/>
          <w:i/>
        </w:rPr>
        <w:t>τ</w:t>
      </w:r>
      <w:r>
        <w:rPr>
          <w:rFonts w:ascii="Arial" w:hAnsi="Arial" w:cs="Arial"/>
          <w:i/>
          <w:vertAlign w:val="superscript"/>
        </w:rPr>
        <w:t>2</w:t>
      </w:r>
      <w:r>
        <w:rPr>
          <w:rFonts w:ascii="Arial" w:hAnsi="Arial" w:cs="Arial"/>
        </w:rPr>
        <w:t xml:space="preserve">. Estimates of these two parameters, particularly the </w:t>
      </w:r>
      <w:r w:rsidR="00CE09A0">
        <w:rPr>
          <w:rFonts w:ascii="Arial" w:hAnsi="Arial" w:cs="Arial"/>
        </w:rPr>
        <w:lastRenderedPageBreak/>
        <w:t>magnitude and statistical significance of</w:t>
      </w:r>
      <w:r>
        <w:rPr>
          <w:rFonts w:ascii="Arial" w:hAnsi="Arial" w:cs="Arial"/>
        </w:rPr>
        <w:t xml:space="preserve"> </w:t>
      </w:r>
      <w:r w:rsidR="00CE09A0">
        <w:rPr>
          <w:rFonts w:ascii="Arial" w:hAnsi="Arial" w:cs="Arial"/>
          <w:i/>
        </w:rPr>
        <w:t>µ</w:t>
      </w:r>
      <w:r>
        <w:rPr>
          <w:rFonts w:ascii="Arial" w:hAnsi="Arial" w:cs="Arial"/>
        </w:rPr>
        <w:t xml:space="preserve">, tend to be of primary interest when examining a particular literature with meta-analysis. </w:t>
      </w:r>
    </w:p>
    <w:p w14:paraId="111BA53E" w14:textId="1E6781C9" w:rsidR="005E531F" w:rsidRDefault="00EE4230">
      <w:pPr>
        <w:pStyle w:val="Normal1"/>
        <w:spacing w:line="480" w:lineRule="auto"/>
        <w:rPr>
          <w:rFonts w:ascii="Arial" w:hAnsi="Arial" w:cs="Arial"/>
        </w:rPr>
      </w:pPr>
      <w:r>
        <w:rPr>
          <w:rFonts w:ascii="Arial" w:hAnsi="Arial" w:cs="Arial"/>
        </w:rPr>
        <w:tab/>
        <w:t xml:space="preserve">Each observation in a meta-analytic data set must include, at a minimum, an estimate of the effect </w:t>
      </w:r>
      <w:r w:rsidR="00C12E4C">
        <w:rPr>
          <w:rFonts w:ascii="Arial" w:hAnsi="Arial" w:cs="Arial"/>
        </w:rPr>
        <w:t xml:space="preserve">size </w:t>
      </w:r>
      <w:r>
        <w:rPr>
          <w:rFonts w:ascii="Arial" w:hAnsi="Arial" w:cs="Arial"/>
        </w:rPr>
        <w:t xml:space="preserve">and an estimate of the variance of that effect </w:t>
      </w:r>
      <w:r w:rsidR="00C12E4C">
        <w:rPr>
          <w:rFonts w:ascii="Arial" w:hAnsi="Arial" w:cs="Arial"/>
        </w:rPr>
        <w:t xml:space="preserve">size </w:t>
      </w:r>
      <w:r>
        <w:rPr>
          <w:rFonts w:ascii="Arial" w:hAnsi="Arial" w:cs="Arial"/>
        </w:rPr>
        <w:t xml:space="preserve">estimate. Because meta-analyses </w:t>
      </w:r>
      <w:proofErr w:type="gramStart"/>
      <w:r>
        <w:rPr>
          <w:rFonts w:ascii="Arial" w:hAnsi="Arial" w:cs="Arial"/>
        </w:rPr>
        <w:t>are usually applied</w:t>
      </w:r>
      <w:proofErr w:type="gramEnd"/>
      <w:r>
        <w:rPr>
          <w:rFonts w:ascii="Arial" w:hAnsi="Arial" w:cs="Arial"/>
        </w:rPr>
        <w:t xml:space="preserve"> to studies with dependent variables measured on different scales, effect </w:t>
      </w:r>
      <w:r w:rsidR="00C12E4C">
        <w:rPr>
          <w:rFonts w:ascii="Arial" w:hAnsi="Arial" w:cs="Arial"/>
        </w:rPr>
        <w:t xml:space="preserve">size </w:t>
      </w:r>
      <w:r>
        <w:rPr>
          <w:rFonts w:ascii="Arial" w:hAnsi="Arial" w:cs="Arial"/>
        </w:rPr>
        <w:t xml:space="preserve">estimates are typically standardized. To synthesize the observed studies, one would need </w:t>
      </w:r>
      <w:proofErr w:type="gramStart"/>
      <w:r>
        <w:rPr>
          <w:rFonts w:ascii="Arial" w:hAnsi="Arial" w:cs="Arial"/>
        </w:rPr>
        <w:t>to first transform</w:t>
      </w:r>
      <w:proofErr w:type="gramEnd"/>
      <w:r>
        <w:rPr>
          <w:rFonts w:ascii="Arial" w:hAnsi="Arial" w:cs="Arial"/>
        </w:rPr>
        <w:t xml:space="preserve"> the results of each study into an effect size measure such as the standardized mean difference, or Cohen's </w:t>
      </w:r>
      <w:r>
        <w:rPr>
          <w:rFonts w:ascii="Arial" w:hAnsi="Arial" w:cs="Arial"/>
          <w:i/>
        </w:rPr>
        <w:t>d</w:t>
      </w:r>
      <w:r>
        <w:rPr>
          <w:rFonts w:ascii="Arial" w:hAnsi="Arial" w:cs="Arial"/>
        </w:rPr>
        <w:t>, given as</w:t>
      </w:r>
    </w:p>
    <w:p w14:paraId="6C9EFFB5" w14:textId="77777777" w:rsidR="005E531F" w:rsidRDefault="00EE4230">
      <w:pPr>
        <w:pStyle w:val="Normal1"/>
        <w:spacing w:line="480" w:lineRule="auto"/>
        <w:jc w:val="center"/>
        <w:rPr>
          <w:rFonts w:ascii="Arial" w:hAnsi="Arial" w:cs="Arial"/>
        </w:rPr>
      </w:pPr>
      <m:oMath>
        <m:r>
          <w:rPr>
            <w:rFonts w:ascii="Cambria Math" w:hAnsi="Cambria Math"/>
          </w:rPr>
          <m:t>d=</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S</m:t>
            </m:r>
          </m:den>
        </m:f>
      </m:oMath>
      <w:r>
        <w:rPr>
          <w:rFonts w:ascii="Arial" w:hAnsi="Arial" w:cs="Arial"/>
        </w:rPr>
        <w:t xml:space="preserve"> ,</w:t>
      </w:r>
    </w:p>
    <w:p w14:paraId="2AC4A7D5" w14:textId="77777777" w:rsidR="005E531F" w:rsidRDefault="00EE4230">
      <w:pPr>
        <w:pStyle w:val="Normal1"/>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w:r>
        <w:rPr>
          <w:rFonts w:ascii="Arial" w:hAnsi="Arial" w:cs="Arial"/>
          <w:i/>
        </w:rPr>
        <w:t>M</w:t>
      </w:r>
      <w:r>
        <w:rPr>
          <w:rFonts w:ascii="Arial" w:hAnsi="Arial" w:cs="Arial"/>
          <w:i/>
          <w:vertAlign w:val="subscript"/>
        </w:rPr>
        <w:t>1</w:t>
      </w:r>
      <w:r>
        <w:rPr>
          <w:rFonts w:ascii="Arial" w:hAnsi="Arial" w:cs="Arial"/>
        </w:rPr>
        <w:t xml:space="preserve"> and </w:t>
      </w:r>
      <w:r>
        <w:rPr>
          <w:rFonts w:ascii="Arial" w:hAnsi="Arial" w:cs="Arial"/>
          <w:i/>
        </w:rPr>
        <w:t>M</w:t>
      </w:r>
      <w:r>
        <w:rPr>
          <w:rFonts w:ascii="Arial" w:hAnsi="Arial" w:cs="Arial"/>
          <w:i/>
          <w:vertAlign w:val="subscript"/>
        </w:rPr>
        <w:t>2</w:t>
      </w:r>
      <w:r>
        <w:rPr>
          <w:rFonts w:ascii="Arial" w:hAnsi="Arial" w:cs="Arial"/>
        </w:rPr>
        <w:t xml:space="preserve"> are the means of the two groups and </w:t>
      </w:r>
      <w:r>
        <w:rPr>
          <w:rFonts w:ascii="Arial" w:hAnsi="Arial" w:cs="Arial"/>
          <w:i/>
        </w:rPr>
        <w:t>S</w:t>
      </w:r>
      <w:r>
        <w:rPr>
          <w:rFonts w:ascii="Arial" w:hAnsi="Arial" w:cs="Arial"/>
        </w:rPr>
        <w:t>, the pooled standard error, is</w:t>
      </w:r>
    </w:p>
    <w:p w14:paraId="55677191" w14:textId="77777777" w:rsidR="005E531F" w:rsidRDefault="00EE4230">
      <w:pPr>
        <w:pStyle w:val="Normal1"/>
        <w:spacing w:line="480" w:lineRule="auto"/>
        <w:jc w:val="center"/>
        <w:rPr>
          <w:rFonts w:ascii="Arial" w:hAnsi="Arial" w:cs="Arial"/>
        </w:rPr>
      </w:pPr>
      <m:oMath>
        <m:r>
          <w:rPr>
            <w:rFonts w:ascii="Cambria Math" w:hAnsi="Cambria Math"/>
          </w:rPr>
          <m:t>S=</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-1</m:t>
                    </m:r>
                  </m:e>
                </m:d>
                <m:sSub>
                  <m:sSubPr>
                    <m:ctrlPr>
                      <w:rPr>
                        <w:rFonts w:ascii="Cambria Math" w:hAnsi="Cambria Math"/>
                      </w:rPr>
                    </m:ctrlPr>
                  </m:sSubPr>
                  <m:e>
                    <m:r>
                      <w:rPr>
                        <w:rFonts w:ascii="Cambria Math" w:hAnsi="Cambria Math"/>
                      </w:rPr>
                      <m:t>v</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rad>
      </m:oMath>
      <w:r>
        <w:rPr>
          <w:rFonts w:ascii="Arial" w:hAnsi="Arial" w:cs="Arial"/>
        </w:rPr>
        <w:t xml:space="preserve"> ,</w:t>
      </w:r>
    </w:p>
    <w:p w14:paraId="7C7CA3AF" w14:textId="77777777" w:rsidR="005E531F" w:rsidRDefault="00EE4230">
      <w:pPr>
        <w:pStyle w:val="Normal1"/>
        <w:spacing w:line="480" w:lineRule="auto"/>
        <w:rPr>
          <w:rFonts w:ascii="Arial" w:hAnsi="Arial" w:cs="Arial"/>
        </w:rPr>
      </w:pPr>
      <w:proofErr w:type="gramStart"/>
      <w:r>
        <w:rPr>
          <w:rFonts w:ascii="Arial" w:hAnsi="Arial" w:cs="Arial"/>
        </w:rPr>
        <w:t>where</w:t>
      </w:r>
      <w:proofErr w:type="gramEnd"/>
      <w:r>
        <w:rPr>
          <w:rFonts w:ascii="Arial" w:hAnsi="Arial" w:cs="Arial"/>
        </w:rPr>
        <w:t xml:space="preserve"> </w:t>
      </w:r>
      <w:r>
        <w:rPr>
          <w:rFonts w:ascii="Arial" w:hAnsi="Arial" w:cs="Arial"/>
          <w:i/>
        </w:rPr>
        <w:t>n</w:t>
      </w:r>
      <w:r>
        <w:rPr>
          <w:rFonts w:ascii="Arial" w:hAnsi="Arial" w:cs="Arial"/>
        </w:rPr>
        <w:t xml:space="preserve"> and </w:t>
      </w:r>
      <w:r>
        <w:rPr>
          <w:rFonts w:ascii="Arial" w:hAnsi="Arial" w:cs="Arial"/>
          <w:i/>
        </w:rPr>
        <w:t>v</w:t>
      </w:r>
      <w:r>
        <w:rPr>
          <w:rFonts w:ascii="Arial" w:hAnsi="Arial" w:cs="Arial"/>
        </w:rPr>
        <w:t xml:space="preserve"> are the sample sizes and the variances of the groups. The variance of a given Cohen's </w:t>
      </w:r>
      <w:r w:rsidRPr="00CE09A0">
        <w:rPr>
          <w:rFonts w:ascii="Arial" w:hAnsi="Arial" w:cs="Arial"/>
          <w:i/>
        </w:rPr>
        <w:t>d</w:t>
      </w:r>
      <w:r>
        <w:rPr>
          <w:rFonts w:ascii="Arial" w:hAnsi="Arial" w:cs="Arial"/>
        </w:rPr>
        <w:t xml:space="preserve"> </w:t>
      </w:r>
      <w:proofErr w:type="gramStart"/>
      <w:r>
        <w:rPr>
          <w:rFonts w:ascii="Arial" w:hAnsi="Arial" w:cs="Arial"/>
        </w:rPr>
        <w:t>is given</w:t>
      </w:r>
      <w:proofErr w:type="gramEnd"/>
      <w:r>
        <w:rPr>
          <w:rFonts w:ascii="Arial" w:hAnsi="Arial" w:cs="Arial"/>
        </w:rPr>
        <w:t xml:space="preserve"> as</w:t>
      </w:r>
    </w:p>
    <w:p w14:paraId="54A072E0" w14:textId="77777777" w:rsidR="005E531F" w:rsidRDefault="00D010E8">
      <w:pPr>
        <w:pStyle w:val="Normal1"/>
        <w:spacing w:line="480" w:lineRule="auto"/>
        <w:jc w:val="center"/>
        <w:rPr>
          <w:rFonts w:ascii="Arial" w:hAnsi="Arial" w:cs="Arial"/>
        </w:rPr>
      </w:pPr>
      <m:oMath>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e>
                </m:d>
              </m:den>
            </m:f>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num>
              <m:den>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-2</m:t>
                </m:r>
              </m:den>
            </m:f>
          </m:e>
        </m:d>
      </m:oMath>
      <w:r w:rsidR="00EE4230">
        <w:rPr>
          <w:rFonts w:ascii="Arial" w:hAnsi="Arial" w:cs="Arial"/>
        </w:rPr>
        <w:t>.</w:t>
      </w:r>
    </w:p>
    <w:p w14:paraId="2A63D06C" w14:textId="11D283A3" w:rsidR="005E531F" w:rsidRDefault="00EE4230">
      <w:pPr>
        <w:pStyle w:val="Normal1"/>
        <w:spacing w:line="480" w:lineRule="auto"/>
        <w:rPr>
          <w:rFonts w:ascii="Arial" w:hAnsi="Arial" w:cs="Arial"/>
          <w:b/>
          <w:bCs/>
        </w:rPr>
      </w:pPr>
      <w:r>
        <w:rPr>
          <w:rFonts w:ascii="Arial" w:hAnsi="Arial" w:cs="Arial"/>
          <w:b/>
          <w:bCs/>
        </w:rPr>
        <w:t>Bias</w:t>
      </w:r>
    </w:p>
    <w:p w14:paraId="523F78EE" w14:textId="02042DFC" w:rsidR="005E531F" w:rsidRDefault="00EE4230">
      <w:pPr>
        <w:pStyle w:val="Normal1"/>
        <w:spacing w:line="480" w:lineRule="auto"/>
        <w:rPr>
          <w:rFonts w:ascii="Arial" w:hAnsi="Arial" w:cs="Arial"/>
        </w:rPr>
      </w:pPr>
      <w:r>
        <w:rPr>
          <w:rFonts w:ascii="Arial" w:hAnsi="Arial" w:cs="Arial"/>
        </w:rPr>
        <w:tab/>
      </w:r>
      <w:r w:rsidR="00C12E4C">
        <w:rPr>
          <w:rFonts w:ascii="Arial" w:hAnsi="Arial" w:cs="Arial"/>
        </w:rPr>
        <w:t xml:space="preserve">In meta-analysis, bias refers to the </w:t>
      </w:r>
      <w:r>
        <w:rPr>
          <w:rFonts w:ascii="Arial" w:hAnsi="Arial" w:cs="Arial"/>
        </w:rPr>
        <w:t xml:space="preserve">systematic overestimation of meta-analytic estimates and Type I error rates in excess of the nominal threshold. </w:t>
      </w:r>
      <w:r w:rsidR="00C12E4C">
        <w:rPr>
          <w:rFonts w:ascii="Arial" w:hAnsi="Arial" w:cs="Arial"/>
        </w:rPr>
        <w:t xml:space="preserve">Meta-analytic bias </w:t>
      </w:r>
      <w:proofErr w:type="gramStart"/>
      <w:r w:rsidR="00C12E4C">
        <w:rPr>
          <w:rFonts w:ascii="Arial" w:hAnsi="Arial" w:cs="Arial"/>
        </w:rPr>
        <w:t>is caused</w:t>
      </w:r>
      <w:proofErr w:type="gramEnd"/>
      <w:r w:rsidR="00C12E4C">
        <w:rPr>
          <w:rFonts w:ascii="Arial" w:hAnsi="Arial" w:cs="Arial"/>
        </w:rPr>
        <w:t xml:space="preserve"> by factors that affect the analysis and reporting of the individual studies that go into a meta-analysis. </w:t>
      </w:r>
      <w:r>
        <w:rPr>
          <w:rFonts w:ascii="Arial" w:hAnsi="Arial" w:cs="Arial"/>
        </w:rPr>
        <w:t>We consider two primary sources of meta-analytic bias: publication bias and questionable research practices.</w:t>
      </w:r>
    </w:p>
    <w:p w14:paraId="680F170E" w14:textId="28DAB26E" w:rsidR="005E531F" w:rsidRDefault="00EE4230">
      <w:pPr>
        <w:pStyle w:val="Normal1"/>
        <w:spacing w:line="480" w:lineRule="auto"/>
        <w:ind w:firstLine="709"/>
        <w:rPr>
          <w:rFonts w:ascii="Arial" w:hAnsi="Arial" w:cs="Arial"/>
        </w:rPr>
      </w:pPr>
      <w:r>
        <w:rPr>
          <w:rFonts w:ascii="Arial" w:hAnsi="Arial" w:cs="Arial"/>
        </w:rPr>
        <w:t xml:space="preserve">Publication bias </w:t>
      </w:r>
      <w:proofErr w:type="gramStart"/>
      <w:r>
        <w:rPr>
          <w:rFonts w:ascii="Arial" w:hAnsi="Arial" w:cs="Arial"/>
        </w:rPr>
        <w:t>is said</w:t>
      </w:r>
      <w:proofErr w:type="gramEnd"/>
      <w:r>
        <w:rPr>
          <w:rFonts w:ascii="Arial" w:hAnsi="Arial" w:cs="Arial"/>
        </w:rPr>
        <w:t xml:space="preserve"> to occur when the probability of results entering the published record is affected by the results themselves (Rothstein, Sutton, &amp; </w:t>
      </w:r>
      <w:proofErr w:type="spellStart"/>
      <w:r>
        <w:rPr>
          <w:rFonts w:ascii="Arial" w:hAnsi="Arial" w:cs="Arial"/>
        </w:rPr>
        <w:t>Borenstein</w:t>
      </w:r>
      <w:proofErr w:type="spellEnd"/>
      <w:r>
        <w:rPr>
          <w:rFonts w:ascii="Arial" w:hAnsi="Arial" w:cs="Arial"/>
        </w:rPr>
        <w:t>, 2006). If researchers strongly believe that an effect is real and positive, for example, statistically non-</w:t>
      </w:r>
      <w:r>
        <w:rPr>
          <w:rFonts w:ascii="Arial" w:hAnsi="Arial" w:cs="Arial"/>
        </w:rPr>
        <w:lastRenderedPageBreak/>
        <w:t xml:space="preserve">significant or negative estimates of that effect </w:t>
      </w:r>
      <w:proofErr w:type="gramStart"/>
      <w:r>
        <w:rPr>
          <w:rFonts w:ascii="Arial" w:hAnsi="Arial" w:cs="Arial"/>
        </w:rPr>
        <w:t>may never be submitted</w:t>
      </w:r>
      <w:proofErr w:type="gramEnd"/>
      <w:r>
        <w:rPr>
          <w:rFonts w:ascii="Arial" w:hAnsi="Arial" w:cs="Arial"/>
        </w:rPr>
        <w:t xml:space="preserve"> for publication or may be rejected by reviewers and editors (Greenwald, 1975; Sterling, Rosenbaum, &amp; </w:t>
      </w:r>
      <w:proofErr w:type="spellStart"/>
      <w:r>
        <w:rPr>
          <w:rFonts w:ascii="Arial" w:hAnsi="Arial" w:cs="Arial"/>
        </w:rPr>
        <w:t>Weinkam</w:t>
      </w:r>
      <w:proofErr w:type="spellEnd"/>
      <w:r>
        <w:rPr>
          <w:rFonts w:ascii="Arial" w:hAnsi="Arial" w:cs="Arial"/>
        </w:rPr>
        <w:t xml:space="preserve">, 1995; Rothstein, </w:t>
      </w:r>
      <w:proofErr w:type="spellStart"/>
      <w:r>
        <w:rPr>
          <w:rFonts w:ascii="Arial" w:hAnsi="Arial" w:cs="Arial"/>
        </w:rPr>
        <w:t>Sutten</w:t>
      </w:r>
      <w:proofErr w:type="spellEnd"/>
      <w:r>
        <w:rPr>
          <w:rFonts w:ascii="Arial" w:hAnsi="Arial" w:cs="Arial"/>
        </w:rPr>
        <w:t xml:space="preserve">, &amp; </w:t>
      </w:r>
      <w:proofErr w:type="spellStart"/>
      <w:r>
        <w:rPr>
          <w:rFonts w:ascii="Arial" w:hAnsi="Arial" w:cs="Arial"/>
        </w:rPr>
        <w:t>Borenstein</w:t>
      </w:r>
      <w:proofErr w:type="spellEnd"/>
      <w:r>
        <w:rPr>
          <w:rFonts w:ascii="Arial" w:hAnsi="Arial" w:cs="Arial"/>
        </w:rPr>
        <w:t xml:space="preserve">, </w:t>
      </w:r>
      <w:r w:rsidR="009918F3">
        <w:rPr>
          <w:rFonts w:ascii="Arial" w:hAnsi="Arial" w:cs="Arial"/>
        </w:rPr>
        <w:t>2006</w:t>
      </w:r>
      <w:r>
        <w:rPr>
          <w:rFonts w:ascii="Arial" w:hAnsi="Arial" w:cs="Arial"/>
        </w:rPr>
        <w:t xml:space="preserve">; Ferguson &amp; </w:t>
      </w:r>
      <w:proofErr w:type="spellStart"/>
      <w:r>
        <w:rPr>
          <w:rFonts w:ascii="Arial" w:hAnsi="Arial" w:cs="Arial"/>
        </w:rPr>
        <w:t>Heene</w:t>
      </w:r>
      <w:proofErr w:type="spellEnd"/>
      <w:r>
        <w:rPr>
          <w:rFonts w:ascii="Arial" w:hAnsi="Arial" w:cs="Arial"/>
        </w:rPr>
        <w:t xml:space="preserve">, 2012). In other words, statistically </w:t>
      </w:r>
      <w:proofErr w:type="spellStart"/>
      <w:r>
        <w:rPr>
          <w:rFonts w:ascii="Arial" w:hAnsi="Arial" w:cs="Arial"/>
        </w:rPr>
        <w:t>nonsignificant</w:t>
      </w:r>
      <w:proofErr w:type="spellEnd"/>
      <w:r>
        <w:rPr>
          <w:rFonts w:ascii="Arial" w:hAnsi="Arial" w:cs="Arial"/>
        </w:rPr>
        <w:t xml:space="preserve"> results, or those results that counter accepted theory, </w:t>
      </w:r>
      <w:proofErr w:type="gramStart"/>
      <w:r>
        <w:rPr>
          <w:rFonts w:ascii="Arial" w:hAnsi="Arial" w:cs="Arial"/>
        </w:rPr>
        <w:t>are left</w:t>
      </w:r>
      <w:proofErr w:type="gramEnd"/>
      <w:r>
        <w:rPr>
          <w:rFonts w:ascii="Arial" w:hAnsi="Arial" w:cs="Arial"/>
        </w:rPr>
        <w:t xml:space="preserve"> in the file-drawer, whereas significant, theory-consistent findings are published and therefore relatively easily available. Since the data set collected by the meta-analyst depends on the availability of studies on the topic of interest, and published data are much easier to find, publication bias can result in a meta-analytic sample </w:t>
      </w:r>
      <w:r w:rsidR="00835E02">
        <w:rPr>
          <w:rFonts w:ascii="Arial" w:hAnsi="Arial" w:cs="Arial"/>
        </w:rPr>
        <w:t xml:space="preserve">that </w:t>
      </w:r>
      <w:r w:rsidR="009918F3">
        <w:rPr>
          <w:rFonts w:ascii="Arial" w:hAnsi="Arial" w:cs="Arial"/>
        </w:rPr>
        <w:t>over</w:t>
      </w:r>
      <w:r w:rsidR="00D010E8">
        <w:rPr>
          <w:rFonts w:ascii="Arial" w:hAnsi="Arial" w:cs="Arial"/>
        </w:rPr>
        <w:t>-</w:t>
      </w:r>
      <w:r w:rsidR="009918F3">
        <w:rPr>
          <w:rFonts w:ascii="Arial" w:hAnsi="Arial" w:cs="Arial"/>
        </w:rPr>
        <w:t>represents</w:t>
      </w:r>
      <w:r w:rsidR="00835E02">
        <w:rPr>
          <w:rFonts w:ascii="Arial" w:hAnsi="Arial" w:cs="Arial"/>
        </w:rPr>
        <w:t xml:space="preserve"> </w:t>
      </w:r>
      <w:r>
        <w:rPr>
          <w:rFonts w:ascii="Arial" w:hAnsi="Arial" w:cs="Arial"/>
        </w:rPr>
        <w:t xml:space="preserve">statistically significant, theory-consistent studies. </w:t>
      </w:r>
      <w:r w:rsidR="00D010E8">
        <w:rPr>
          <w:rFonts w:ascii="Arial" w:hAnsi="Arial" w:cs="Arial"/>
        </w:rPr>
        <w:t>S</w:t>
      </w:r>
      <w:r>
        <w:rPr>
          <w:rFonts w:ascii="Arial" w:hAnsi="Arial" w:cs="Arial"/>
        </w:rPr>
        <w:t>uch overrepresentation of positive studies</w:t>
      </w:r>
      <w:r w:rsidR="00D010E8">
        <w:rPr>
          <w:rFonts w:ascii="Arial" w:hAnsi="Arial" w:cs="Arial"/>
        </w:rPr>
        <w:t xml:space="preserve"> relative to negative studies can lead to misleading meta</w:t>
      </w:r>
      <w:r>
        <w:rPr>
          <w:rFonts w:ascii="Arial" w:hAnsi="Arial" w:cs="Arial"/>
        </w:rPr>
        <w:t xml:space="preserve">-analytic results. </w:t>
      </w:r>
    </w:p>
    <w:p w14:paraId="47B962C1" w14:textId="7DF87980" w:rsidR="00835E02" w:rsidRDefault="00EE4230" w:rsidP="00EE4230">
      <w:pPr>
        <w:pStyle w:val="Normal1"/>
        <w:spacing w:line="480" w:lineRule="auto"/>
        <w:rPr>
          <w:rFonts w:ascii="Arial" w:hAnsi="Arial" w:cs="Arial"/>
        </w:rPr>
      </w:pPr>
      <w:r>
        <w:rPr>
          <w:rFonts w:ascii="Arial" w:hAnsi="Arial" w:cs="Arial"/>
        </w:rPr>
        <w:tab/>
        <w:t>Another form of bias is the undisclosed use of questionable research practices (QRPs; also called “researcher degrees of freedom” or “p-hacking”) whereby researchers—intentionally or not—choose from a variety of potential analyses based on the results they yield. These analytic choices may be justifiable, yet simultaneously arbitrary and motivated (</w:t>
      </w:r>
      <w:proofErr w:type="spellStart"/>
      <w:r w:rsidR="00D0607F">
        <w:rPr>
          <w:rFonts w:ascii="Arial" w:hAnsi="Arial" w:cs="Arial"/>
        </w:rPr>
        <w:t>Simonsohn</w:t>
      </w:r>
      <w:proofErr w:type="spellEnd"/>
      <w:r w:rsidR="00D0607F">
        <w:rPr>
          <w:rFonts w:ascii="Arial" w:hAnsi="Arial" w:cs="Arial"/>
        </w:rPr>
        <w:t>, Simmons, &amp; Nelson, 2015</w:t>
      </w:r>
      <w:r>
        <w:rPr>
          <w:rFonts w:ascii="Arial" w:hAnsi="Arial" w:cs="Arial"/>
        </w:rPr>
        <w:t>). For example, researchers may encounter a flexible design that can be analyzed in several ways—with or without covariates, with or without planned contrasts, with or without outliers</w:t>
      </w:r>
      <w:r w:rsidR="00835E02">
        <w:rPr>
          <w:rFonts w:ascii="Arial" w:hAnsi="Arial" w:cs="Arial"/>
        </w:rPr>
        <w:t>, any of several outcomes</w:t>
      </w:r>
      <w:r>
        <w:rPr>
          <w:rFonts w:ascii="Arial" w:hAnsi="Arial" w:cs="Arial"/>
        </w:rPr>
        <w:t xml:space="preserve">—and choose an approach </w:t>
      </w:r>
      <w:r w:rsidR="00D010E8">
        <w:rPr>
          <w:rFonts w:ascii="Arial" w:hAnsi="Arial" w:cs="Arial"/>
        </w:rPr>
        <w:t>that yields the desired statistically-significant result</w:t>
      </w:r>
      <w:r>
        <w:rPr>
          <w:rFonts w:ascii="Arial" w:hAnsi="Arial" w:cs="Arial"/>
        </w:rPr>
        <w:t xml:space="preserve">. Such behavior, although potentially truly motivated by a desire to understand the effect of interest, </w:t>
      </w:r>
      <w:r w:rsidR="00D010E8">
        <w:rPr>
          <w:rFonts w:ascii="Arial" w:hAnsi="Arial" w:cs="Arial"/>
        </w:rPr>
        <w:t xml:space="preserve">is likely to overestimate the true effect size, as analyses that yield significant results </w:t>
      </w:r>
      <w:proofErr w:type="gramStart"/>
      <w:r w:rsidR="00D010E8">
        <w:rPr>
          <w:rFonts w:ascii="Arial" w:hAnsi="Arial" w:cs="Arial"/>
        </w:rPr>
        <w:t>are highlighted</w:t>
      </w:r>
      <w:proofErr w:type="gramEnd"/>
      <w:r w:rsidR="00D010E8">
        <w:rPr>
          <w:rFonts w:ascii="Arial" w:hAnsi="Arial" w:cs="Arial"/>
        </w:rPr>
        <w:t xml:space="preserve"> and analyses that do not yield such results are censored from report</w:t>
      </w:r>
      <w:r>
        <w:rPr>
          <w:rFonts w:ascii="Arial" w:hAnsi="Arial" w:cs="Arial"/>
        </w:rPr>
        <w:t xml:space="preserve">. Several papers have thoroughly discussed how frequent QRPs might be and the detrimental effect they have on individual studies (Simmons, Nelson, &amp; </w:t>
      </w:r>
      <w:proofErr w:type="spellStart"/>
      <w:r>
        <w:rPr>
          <w:rFonts w:ascii="Arial" w:hAnsi="Arial" w:cs="Arial"/>
        </w:rPr>
        <w:t>Simonsohn</w:t>
      </w:r>
      <w:proofErr w:type="spellEnd"/>
      <w:r>
        <w:rPr>
          <w:rFonts w:ascii="Arial" w:hAnsi="Arial" w:cs="Arial"/>
        </w:rPr>
        <w:t xml:space="preserve">, 2011; </w:t>
      </w:r>
      <w:proofErr w:type="spellStart"/>
      <w:r>
        <w:rPr>
          <w:rFonts w:ascii="Arial" w:hAnsi="Arial" w:cs="Arial"/>
        </w:rPr>
        <w:t>Gelman</w:t>
      </w:r>
      <w:proofErr w:type="spellEnd"/>
      <w:r>
        <w:rPr>
          <w:rFonts w:ascii="Arial" w:hAnsi="Arial" w:cs="Arial"/>
        </w:rPr>
        <w:t xml:space="preserve"> &amp; </w:t>
      </w:r>
      <w:proofErr w:type="spellStart"/>
      <w:r>
        <w:rPr>
          <w:rFonts w:ascii="Arial" w:hAnsi="Arial" w:cs="Arial"/>
        </w:rPr>
        <w:t>Loken</w:t>
      </w:r>
      <w:proofErr w:type="spellEnd"/>
      <w:r>
        <w:rPr>
          <w:rFonts w:ascii="Arial" w:hAnsi="Arial" w:cs="Arial"/>
        </w:rPr>
        <w:t xml:space="preserve">, 2013; Young &amp; Karr, 2011; John, Lowenstein, &amp; </w:t>
      </w:r>
      <w:proofErr w:type="spellStart"/>
      <w:r>
        <w:rPr>
          <w:rFonts w:ascii="Arial" w:hAnsi="Arial" w:cs="Arial"/>
        </w:rPr>
        <w:t>Prelec</w:t>
      </w:r>
      <w:proofErr w:type="spellEnd"/>
      <w:r>
        <w:rPr>
          <w:rFonts w:ascii="Arial" w:hAnsi="Arial" w:cs="Arial"/>
        </w:rPr>
        <w:t xml:space="preserve">, 2012; Franco, Malhotra, &amp; </w:t>
      </w:r>
      <w:proofErr w:type="spellStart"/>
      <w:r>
        <w:rPr>
          <w:rFonts w:ascii="Arial" w:hAnsi="Arial" w:cs="Arial"/>
        </w:rPr>
        <w:t>Simonovits</w:t>
      </w:r>
      <w:proofErr w:type="spellEnd"/>
      <w:r>
        <w:rPr>
          <w:rFonts w:ascii="Arial" w:hAnsi="Arial" w:cs="Arial"/>
        </w:rPr>
        <w:t xml:space="preserve">, 2015; Fiedler </w:t>
      </w:r>
      <w:r>
        <w:rPr>
          <w:rFonts w:ascii="Arial" w:hAnsi="Arial" w:cs="Arial"/>
        </w:rPr>
        <w:lastRenderedPageBreak/>
        <w:t>&amp; Schwarz, 2015), as well as the effect on meta-analyses (</w:t>
      </w:r>
      <w:proofErr w:type="spellStart"/>
      <w:r w:rsidR="00D0607F">
        <w:rPr>
          <w:rFonts w:ascii="Arial" w:hAnsi="Arial" w:cs="Arial"/>
        </w:rPr>
        <w:t>Simonsohn</w:t>
      </w:r>
      <w:proofErr w:type="spellEnd"/>
      <w:r w:rsidR="00D0607F">
        <w:rPr>
          <w:rFonts w:ascii="Arial" w:hAnsi="Arial" w:cs="Arial"/>
        </w:rPr>
        <w:t>, Nelson, &amp; Simmons, 2014)</w:t>
      </w:r>
      <w:r>
        <w:rPr>
          <w:rFonts w:ascii="Arial" w:hAnsi="Arial" w:cs="Arial"/>
        </w:rPr>
        <w:t xml:space="preserve">. </w:t>
      </w:r>
    </w:p>
    <w:p w14:paraId="28C8A9FC" w14:textId="289900F1" w:rsidR="00EE4230" w:rsidRDefault="00EE4230" w:rsidP="009918F3">
      <w:pPr>
        <w:pStyle w:val="Normal1"/>
        <w:spacing w:line="480" w:lineRule="auto"/>
        <w:ind w:firstLine="709"/>
      </w:pPr>
      <w:r w:rsidRPr="009918F3">
        <w:rPr>
          <w:rFonts w:ascii="Arial" w:hAnsi="Arial" w:cs="Arial"/>
        </w:rPr>
        <w:t>In practice, QRPs and publication bias are likely to be related processes</w:t>
      </w:r>
      <w:r w:rsidR="00C30C7B">
        <w:rPr>
          <w:rFonts w:ascii="Arial" w:hAnsi="Arial" w:cs="Arial"/>
        </w:rPr>
        <w:t>—</w:t>
      </w:r>
      <w:commentRangeStart w:id="0"/>
      <w:r w:rsidR="00C30C7B">
        <w:rPr>
          <w:rFonts w:ascii="Arial" w:hAnsi="Arial" w:cs="Arial"/>
        </w:rPr>
        <w:t>the same justifications and motivations associated with discounting statistically non-significant or counter-theory findings may be associated with the undisclosed application of data-driven analyses</w:t>
      </w:r>
      <w:commentRangeEnd w:id="0"/>
      <w:r w:rsidR="00D010E8">
        <w:rPr>
          <w:rStyle w:val="CommentReference"/>
          <w:rFonts w:cs="Mangal"/>
        </w:rPr>
        <w:commentReference w:id="0"/>
      </w:r>
      <w:r w:rsidR="00C30C7B">
        <w:rPr>
          <w:rFonts w:ascii="Arial" w:hAnsi="Arial" w:cs="Arial"/>
        </w:rPr>
        <w:t>.</w:t>
      </w:r>
      <w:r w:rsidRPr="009918F3">
        <w:rPr>
          <w:rFonts w:ascii="Arial" w:hAnsi="Arial" w:cs="Arial"/>
        </w:rPr>
        <w:t xml:space="preserve"> </w:t>
      </w:r>
      <w:r w:rsidR="00C30C7B">
        <w:rPr>
          <w:rFonts w:ascii="Arial" w:hAnsi="Arial" w:cs="Arial"/>
        </w:rPr>
        <w:t>This combination of biasing processes</w:t>
      </w:r>
      <w:r w:rsidR="00C30C7B" w:rsidRPr="009918F3">
        <w:rPr>
          <w:rFonts w:ascii="Arial" w:hAnsi="Arial" w:cs="Arial"/>
        </w:rPr>
        <w:t xml:space="preserve"> </w:t>
      </w:r>
      <w:r w:rsidR="0014665B" w:rsidRPr="009918F3">
        <w:rPr>
          <w:rFonts w:ascii="Arial" w:hAnsi="Arial" w:cs="Arial"/>
        </w:rPr>
        <w:t>would</w:t>
      </w:r>
      <w:r w:rsidR="00835E02" w:rsidRPr="009918F3">
        <w:rPr>
          <w:rFonts w:ascii="Arial" w:hAnsi="Arial" w:cs="Arial"/>
        </w:rPr>
        <w:t xml:space="preserve"> </w:t>
      </w:r>
      <w:r w:rsidR="0014665B" w:rsidRPr="009918F3">
        <w:rPr>
          <w:rFonts w:ascii="Arial" w:hAnsi="Arial" w:cs="Arial"/>
        </w:rPr>
        <w:t xml:space="preserve">have a strong effect on meta-analysis such that null results </w:t>
      </w:r>
      <w:proofErr w:type="gramStart"/>
      <w:r w:rsidR="0014665B" w:rsidRPr="009918F3">
        <w:rPr>
          <w:rFonts w:ascii="Arial" w:hAnsi="Arial" w:cs="Arial"/>
        </w:rPr>
        <w:t>are either omitted from analysis or altered into positive results</w:t>
      </w:r>
      <w:proofErr w:type="gramEnd"/>
      <w:r w:rsidR="0014665B" w:rsidRPr="009918F3">
        <w:rPr>
          <w:rFonts w:ascii="Arial" w:hAnsi="Arial" w:cs="Arial"/>
        </w:rPr>
        <w:t>.</w:t>
      </w:r>
    </w:p>
    <w:p w14:paraId="413280BB" w14:textId="77777777" w:rsidR="005E531F" w:rsidRDefault="00EE4230" w:rsidP="009918F3">
      <w:pPr>
        <w:pStyle w:val="Normal1"/>
        <w:spacing w:line="480" w:lineRule="auto"/>
        <w:ind w:firstLine="709"/>
        <w:rPr>
          <w:rFonts w:ascii="Arial" w:hAnsi="Arial" w:cs="Arial"/>
        </w:rPr>
      </w:pPr>
      <w:r>
        <w:rPr>
          <w:rFonts w:ascii="Arial" w:hAnsi="Arial" w:cs="Arial"/>
          <w:b/>
        </w:rPr>
        <w:t xml:space="preserve">Funnel plots. </w:t>
      </w:r>
      <w:r>
        <w:rPr>
          <w:rFonts w:ascii="Arial" w:hAnsi="Arial" w:cs="Arial"/>
        </w:rPr>
        <w:t xml:space="preserve">The influence of bias in meta-analysis </w:t>
      </w:r>
      <w:proofErr w:type="gramStart"/>
      <w:r>
        <w:rPr>
          <w:rFonts w:ascii="Arial" w:hAnsi="Arial" w:cs="Arial"/>
        </w:rPr>
        <w:t>can sometimes be seen</w:t>
      </w:r>
      <w:proofErr w:type="gramEnd"/>
      <w:r>
        <w:rPr>
          <w:rFonts w:ascii="Arial" w:hAnsi="Arial" w:cs="Arial"/>
        </w:rPr>
        <w:t xml:space="preserve"> by comparing the effect size estimates to the standard errors of those estimates (or some other indicator of sample size) with a funnel plot (Light &amp; </w:t>
      </w:r>
      <w:proofErr w:type="spellStart"/>
      <w:r>
        <w:rPr>
          <w:rFonts w:ascii="Arial" w:hAnsi="Arial" w:cs="Arial"/>
        </w:rPr>
        <w:t>Pillemer</w:t>
      </w:r>
      <w:proofErr w:type="spellEnd"/>
      <w:r>
        <w:rPr>
          <w:rFonts w:ascii="Arial" w:hAnsi="Arial" w:cs="Arial"/>
        </w:rPr>
        <w:t xml:space="preserve">, 1984). In a typical funnel plot, the reported effect size </w:t>
      </w:r>
      <w:proofErr w:type="gramStart"/>
      <w:r>
        <w:rPr>
          <w:rFonts w:ascii="Arial" w:hAnsi="Arial" w:cs="Arial"/>
        </w:rPr>
        <w:t>is plotted</w:t>
      </w:r>
      <w:proofErr w:type="gramEnd"/>
      <w:r>
        <w:rPr>
          <w:rFonts w:ascii="Arial" w:hAnsi="Arial" w:cs="Arial"/>
        </w:rPr>
        <w:t xml:space="preserve"> on the x-axis and the standard error is plotted on the inverted y-axis. The most precise estimates (i.e., those with the smallest standard error and largest sample) will tend to converge on the true effect size, whereas the more imprecise estimates will spread evenly on either side of the true effect, with studies equally likely to overestimate as underestimate the true effect. That is, the amount of deviation from the true effect increases as estimates become more imprecise, leading to a funnel-like pattern (Figure 1A). In the presence of bias, fewer studies will be present in the lower corner of the funnel where results would be non-significant or of the wrong sign (Figure 1B). In this case, the funnel plot will appear asymmetrical, with more imprecise studies finding larger effects than more precise studies. In this way, a funnel plot can reveal patterns that may indicate bias.</w:t>
      </w:r>
    </w:p>
    <w:p w14:paraId="498168D7" w14:textId="77777777" w:rsidR="005E531F" w:rsidRDefault="00EE4230">
      <w:pPr>
        <w:pStyle w:val="Normal1"/>
        <w:spacing w:line="480" w:lineRule="auto"/>
        <w:ind w:firstLine="709"/>
        <w:rPr>
          <w:rFonts w:ascii="Arial" w:hAnsi="Arial" w:cs="Arial"/>
        </w:rPr>
      </w:pPr>
      <w:r>
        <w:rPr>
          <w:rFonts w:ascii="Arial" w:hAnsi="Arial" w:cs="Arial"/>
        </w:rPr>
        <w:t xml:space="preserve">Figure 1A shows funnel plots of simulated meta-analytic data sets. These data sets vary in the true values of the underlying effect, </w:t>
      </w:r>
      <w:r>
        <w:rPr>
          <w:rFonts w:ascii="Arial" w:hAnsi="Arial" w:cs="Arial"/>
          <w:i/>
        </w:rPr>
        <w:t>δ,</w:t>
      </w:r>
      <w:r>
        <w:rPr>
          <w:rFonts w:ascii="Arial" w:hAnsi="Arial" w:cs="Arial"/>
        </w:rPr>
        <w:t xml:space="preserve"> and heterogeneity, </w:t>
      </w:r>
      <w:r>
        <w:rPr>
          <w:rFonts w:ascii="Arial" w:hAnsi="Arial" w:cs="Arial"/>
          <w:i/>
        </w:rPr>
        <w:t>τ</w:t>
      </w:r>
      <w:r>
        <w:rPr>
          <w:rFonts w:ascii="Arial" w:hAnsi="Arial" w:cs="Arial"/>
        </w:rPr>
        <w:t xml:space="preserve">. Note that in this panel, none of these meta-analyses have been affected by bias, and the difference between the random-effects model estimate (marked as a solid vertical line and a ‘X’ along the horizontal axis) and the true value is very close to zero. Figure 1B, in contrast, shows these same </w:t>
      </w:r>
      <w:r>
        <w:rPr>
          <w:rFonts w:ascii="Arial" w:hAnsi="Arial" w:cs="Arial"/>
        </w:rPr>
        <w:lastRenderedPageBreak/>
        <w:t xml:space="preserve">conditions under complete publication bias—that is, every study producing a statistically non-significant or negative estimate </w:t>
      </w:r>
      <w:proofErr w:type="gramStart"/>
      <w:r>
        <w:rPr>
          <w:rFonts w:ascii="Arial" w:hAnsi="Arial" w:cs="Arial"/>
        </w:rPr>
        <w:t>was removed</w:t>
      </w:r>
      <w:proofErr w:type="gramEnd"/>
      <w:r>
        <w:rPr>
          <w:rFonts w:ascii="Arial" w:hAnsi="Arial" w:cs="Arial"/>
        </w:rPr>
        <w:t xml:space="preserve">. Note the clear rightward asymmetry of the funnel plots in Figure 1B as compared to in Figure 1A, as well as the resulting overestimation in the random-effects model estimates: Along the horizontal axis, each X </w:t>
      </w:r>
      <w:proofErr w:type="gramStart"/>
      <w:r>
        <w:rPr>
          <w:rFonts w:ascii="Arial" w:hAnsi="Arial" w:cs="Arial"/>
        </w:rPr>
        <w:t>has been shifted</w:t>
      </w:r>
      <w:proofErr w:type="gramEnd"/>
      <w:r>
        <w:rPr>
          <w:rFonts w:ascii="Arial" w:hAnsi="Arial" w:cs="Arial"/>
        </w:rPr>
        <w:t xml:space="preserve"> to the right of the true value.  </w:t>
      </w:r>
    </w:p>
    <w:p w14:paraId="049FD0F5" w14:textId="138FE4CE" w:rsidR="00EE4230" w:rsidRDefault="00EE4230" w:rsidP="008C17ED">
      <w:pPr>
        <w:pStyle w:val="Normal1"/>
        <w:spacing w:line="480" w:lineRule="auto"/>
        <w:ind w:firstLine="709"/>
        <w:rPr>
          <w:rFonts w:ascii="Arial" w:hAnsi="Arial" w:cs="Arial"/>
        </w:rPr>
      </w:pPr>
      <w:r>
        <w:rPr>
          <w:rFonts w:ascii="Arial" w:hAnsi="Arial" w:cs="Arial"/>
          <w:b/>
        </w:rPr>
        <w:t xml:space="preserve">Small-study effects. </w:t>
      </w:r>
      <w:r>
        <w:rPr>
          <w:rFonts w:ascii="Arial" w:hAnsi="Arial" w:cs="Arial"/>
        </w:rPr>
        <w:t xml:space="preserve">As is illustrated in Figure 1B, publication bias induces a relationship—in this case, a positive correlation—between effect size estimates and their standard errors. However, </w:t>
      </w:r>
      <w:r w:rsidR="0014665B">
        <w:rPr>
          <w:rFonts w:ascii="Arial" w:hAnsi="Arial" w:cs="Arial"/>
        </w:rPr>
        <w:t>such a correlation can have benign causes</w:t>
      </w:r>
      <w:r>
        <w:rPr>
          <w:rFonts w:ascii="Arial" w:hAnsi="Arial" w:cs="Arial"/>
        </w:rPr>
        <w:t xml:space="preserve">. It may be, for example, that expensive, small-sample manipulations have stronger effects than inexpensive, large-sample manipulations. Similarly, when a literature contains both large and small effects, and researchers use power analyses to plan their samples sizes accordingly, the large effects </w:t>
      </w:r>
      <w:proofErr w:type="gramStart"/>
      <w:r>
        <w:rPr>
          <w:rFonts w:ascii="Arial" w:hAnsi="Arial" w:cs="Arial"/>
        </w:rPr>
        <w:t>will be studied</w:t>
      </w:r>
      <w:proofErr w:type="gramEnd"/>
      <w:r>
        <w:rPr>
          <w:rFonts w:ascii="Arial" w:hAnsi="Arial" w:cs="Arial"/>
        </w:rPr>
        <w:t xml:space="preserve"> with smaller, less-precise samples. </w:t>
      </w:r>
      <w:r w:rsidR="0014665B">
        <w:rPr>
          <w:rFonts w:ascii="Arial" w:hAnsi="Arial" w:cs="Arial"/>
        </w:rPr>
        <w:t>S</w:t>
      </w:r>
      <w:r>
        <w:rPr>
          <w:rFonts w:ascii="Arial" w:hAnsi="Arial" w:cs="Arial"/>
        </w:rPr>
        <w:t xml:space="preserve">equential designs can </w:t>
      </w:r>
      <w:r w:rsidR="0014665B">
        <w:rPr>
          <w:rFonts w:ascii="Arial" w:hAnsi="Arial" w:cs="Arial"/>
        </w:rPr>
        <w:t xml:space="preserve">also </w:t>
      </w:r>
      <w:r>
        <w:rPr>
          <w:rFonts w:ascii="Arial" w:hAnsi="Arial" w:cs="Arial"/>
        </w:rPr>
        <w:t>induce this correlation (</w:t>
      </w:r>
      <w:r w:rsidRPr="00EE4230">
        <w:rPr>
          <w:rFonts w:ascii="Arial" w:hAnsi="Arial" w:cs="Arial"/>
          <w:lang w:val="de-DE"/>
        </w:rPr>
        <w:t>Lakens, 2014; Schönbrodt, Wagenmakers, Zehetleitner, &amp; Perugini, 2015</w:t>
      </w:r>
      <w:r>
        <w:rPr>
          <w:rFonts w:ascii="Arial" w:hAnsi="Arial" w:cs="Arial"/>
        </w:rPr>
        <w:t>)</w:t>
      </w:r>
      <w:r w:rsidR="008C17ED">
        <w:rPr>
          <w:rFonts w:ascii="Arial" w:hAnsi="Arial" w:cs="Arial"/>
        </w:rPr>
        <w:t xml:space="preserve">: Studies </w:t>
      </w:r>
      <w:r w:rsidR="001A277C">
        <w:rPr>
          <w:rFonts w:ascii="Arial" w:hAnsi="Arial" w:cs="Arial"/>
        </w:rPr>
        <w:t>measuring a large</w:t>
      </w:r>
      <w:r w:rsidR="008C17ED">
        <w:rPr>
          <w:rFonts w:ascii="Arial" w:hAnsi="Arial" w:cs="Arial"/>
        </w:rPr>
        <w:t xml:space="preserve"> effect can </w:t>
      </w:r>
      <w:r w:rsidR="00AC166C">
        <w:rPr>
          <w:rFonts w:ascii="Arial" w:hAnsi="Arial" w:cs="Arial"/>
        </w:rPr>
        <w:t>s</w:t>
      </w:r>
      <w:r w:rsidR="008C17ED">
        <w:rPr>
          <w:rFonts w:ascii="Arial" w:hAnsi="Arial" w:cs="Arial"/>
        </w:rPr>
        <w:t xml:space="preserve">top early for efficacy, </w:t>
      </w:r>
      <w:r w:rsidR="001A277C">
        <w:rPr>
          <w:rFonts w:ascii="Arial" w:hAnsi="Arial" w:cs="Arial"/>
        </w:rPr>
        <w:t>whereas</w:t>
      </w:r>
      <w:r w:rsidR="008C17ED">
        <w:rPr>
          <w:rFonts w:ascii="Arial" w:hAnsi="Arial" w:cs="Arial"/>
        </w:rPr>
        <w:t xml:space="preserve"> studies </w:t>
      </w:r>
      <w:r w:rsidR="001A277C">
        <w:rPr>
          <w:rFonts w:ascii="Arial" w:hAnsi="Arial" w:cs="Arial"/>
        </w:rPr>
        <w:t>measuring a small</w:t>
      </w:r>
      <w:r w:rsidR="008C17ED">
        <w:rPr>
          <w:rFonts w:ascii="Arial" w:hAnsi="Arial" w:cs="Arial"/>
        </w:rPr>
        <w:t xml:space="preserve"> effect </w:t>
      </w:r>
      <w:r w:rsidR="001A277C">
        <w:rPr>
          <w:rFonts w:ascii="Arial" w:hAnsi="Arial" w:cs="Arial"/>
        </w:rPr>
        <w:t>can</w:t>
      </w:r>
      <w:r w:rsidR="008C17ED">
        <w:rPr>
          <w:rFonts w:ascii="Arial" w:hAnsi="Arial" w:cs="Arial"/>
        </w:rPr>
        <w:t xml:space="preserve"> stop at later stages of the sequential design</w:t>
      </w:r>
      <w:r w:rsidR="001A277C">
        <w:rPr>
          <w:rFonts w:ascii="Arial" w:hAnsi="Arial" w:cs="Arial"/>
        </w:rPr>
        <w:t xml:space="preserve"> after continuing data collection</w:t>
      </w:r>
      <w:r w:rsidR="008C17ED">
        <w:rPr>
          <w:rFonts w:ascii="Arial" w:hAnsi="Arial" w:cs="Arial"/>
        </w:rPr>
        <w:t xml:space="preserve">. </w:t>
      </w:r>
      <w:r w:rsidRPr="009D6F0F">
        <w:rPr>
          <w:rFonts w:ascii="Arial" w:hAnsi="Arial" w:cs="Arial"/>
        </w:rPr>
        <w:t>In these scenarios, effect size and standard error also would be correlated, but not because of bias.</w:t>
      </w:r>
    </w:p>
    <w:p w14:paraId="021FFA1C" w14:textId="00988DE3" w:rsidR="005E531F" w:rsidRDefault="004B09C8">
      <w:pPr>
        <w:pStyle w:val="Normal1"/>
        <w:spacing w:line="480" w:lineRule="auto"/>
        <w:ind w:firstLine="709"/>
        <w:rPr>
          <w:rFonts w:ascii="Arial" w:hAnsi="Arial" w:cs="Arial"/>
        </w:rPr>
      </w:pPr>
      <w:r>
        <w:rPr>
          <w:rFonts w:ascii="Arial" w:hAnsi="Arial" w:cs="Arial"/>
        </w:rPr>
        <w:t>Because this correlation between sample size and effect size can have several causes, some bias-inducing and others benign, such a correlation is typically called a</w:t>
      </w:r>
      <w:r w:rsidR="00EE4230">
        <w:rPr>
          <w:rFonts w:ascii="Arial" w:hAnsi="Arial" w:cs="Arial"/>
        </w:rPr>
        <w:t xml:space="preserve"> </w:t>
      </w:r>
      <w:r w:rsidR="00056727">
        <w:rPr>
          <w:rFonts w:ascii="Arial" w:hAnsi="Arial" w:cs="Arial"/>
        </w:rPr>
        <w:t>“</w:t>
      </w:r>
      <w:r>
        <w:rPr>
          <w:rFonts w:ascii="Arial" w:hAnsi="Arial" w:cs="Arial"/>
        </w:rPr>
        <w:t>small-study effect</w:t>
      </w:r>
      <w:r w:rsidR="0014665B">
        <w:rPr>
          <w:rFonts w:ascii="Arial" w:hAnsi="Arial" w:cs="Arial"/>
        </w:rPr>
        <w:t>”</w:t>
      </w:r>
      <w:r w:rsidR="00EE4230">
        <w:rPr>
          <w:rFonts w:ascii="Arial" w:hAnsi="Arial" w:cs="Arial"/>
        </w:rPr>
        <w:t xml:space="preserve"> (Sterne, </w:t>
      </w:r>
      <w:proofErr w:type="spellStart"/>
      <w:r w:rsidR="00EE4230">
        <w:rPr>
          <w:rFonts w:ascii="Arial" w:hAnsi="Arial" w:cs="Arial"/>
        </w:rPr>
        <w:t>Gavaghan</w:t>
      </w:r>
      <w:proofErr w:type="spellEnd"/>
      <w:r w:rsidR="00EE4230">
        <w:rPr>
          <w:rFonts w:ascii="Arial" w:hAnsi="Arial" w:cs="Arial"/>
        </w:rPr>
        <w:t xml:space="preserve">, &amp; Egger, 2000). </w:t>
      </w:r>
      <w:r>
        <w:rPr>
          <w:rFonts w:ascii="Arial" w:hAnsi="Arial" w:cs="Arial"/>
        </w:rPr>
        <w:t xml:space="preserve">Caution is </w:t>
      </w:r>
      <w:r>
        <w:rPr>
          <w:rFonts w:ascii="Arial" w:hAnsi="Arial" w:cs="Arial"/>
        </w:rPr>
        <w:t>urged in the interpretation of such small-study effects as indicating publication bias or QRPs. Additionally,</w:t>
      </w:r>
      <w:r w:rsidR="00EE4230">
        <w:rPr>
          <w:rFonts w:ascii="Arial" w:hAnsi="Arial" w:cs="Arial"/>
        </w:rPr>
        <w:t xml:space="preserve"> several of the methods we examine here </w:t>
      </w:r>
      <w:r>
        <w:rPr>
          <w:rFonts w:ascii="Arial" w:hAnsi="Arial" w:cs="Arial"/>
        </w:rPr>
        <w:t>adjust</w:t>
      </w:r>
      <w:r w:rsidR="00EE4230">
        <w:rPr>
          <w:rFonts w:ascii="Arial" w:hAnsi="Arial" w:cs="Arial"/>
        </w:rPr>
        <w:t xml:space="preserve"> for small-study effects generally, not bias specifically</w:t>
      </w:r>
      <w:r>
        <w:rPr>
          <w:rFonts w:ascii="Arial" w:hAnsi="Arial" w:cs="Arial"/>
        </w:rPr>
        <w:t xml:space="preserve">, and so may </w:t>
      </w:r>
      <w:proofErr w:type="spellStart"/>
      <w:r>
        <w:rPr>
          <w:rFonts w:ascii="Arial" w:hAnsi="Arial" w:cs="Arial"/>
        </w:rPr>
        <w:t>overadjust</w:t>
      </w:r>
      <w:proofErr w:type="spellEnd"/>
      <w:r>
        <w:rPr>
          <w:rFonts w:ascii="Arial" w:hAnsi="Arial" w:cs="Arial"/>
        </w:rPr>
        <w:t xml:space="preserve"> when small-study effects have benign causes</w:t>
      </w:r>
      <w:r w:rsidR="00EE4230">
        <w:rPr>
          <w:rFonts w:ascii="Arial" w:hAnsi="Arial" w:cs="Arial"/>
        </w:rPr>
        <w:t xml:space="preserve">. </w:t>
      </w:r>
    </w:p>
    <w:p w14:paraId="1FCAB301" w14:textId="36FC2AA9" w:rsidR="005E531F" w:rsidRDefault="004B09C8">
      <w:pPr>
        <w:pStyle w:val="Normal1"/>
        <w:spacing w:line="480" w:lineRule="auto"/>
        <w:rPr>
          <w:rFonts w:ascii="Arial" w:hAnsi="Arial" w:cs="Arial"/>
          <w:b/>
          <w:bCs/>
        </w:rPr>
      </w:pPr>
      <w:r>
        <w:rPr>
          <w:rFonts w:ascii="Arial" w:hAnsi="Arial" w:cs="Arial"/>
          <w:b/>
          <w:bCs/>
        </w:rPr>
        <w:t>Our approach</w:t>
      </w:r>
    </w:p>
    <w:p w14:paraId="0360BDFF" w14:textId="5EE52D6B" w:rsidR="005E531F" w:rsidRDefault="00056727">
      <w:pPr>
        <w:pStyle w:val="Normal1"/>
        <w:spacing w:line="480" w:lineRule="auto"/>
        <w:ind w:firstLine="709"/>
        <w:rPr>
          <w:rFonts w:ascii="Arial" w:hAnsi="Arial" w:cs="Arial"/>
        </w:rPr>
      </w:pPr>
      <w:r>
        <w:rPr>
          <w:rFonts w:ascii="Arial" w:hAnsi="Arial" w:cs="Arial"/>
        </w:rPr>
        <w:lastRenderedPageBreak/>
        <w:t xml:space="preserve">Given the </w:t>
      </w:r>
      <w:r w:rsidR="004B09C8">
        <w:rPr>
          <w:rFonts w:ascii="Arial" w:hAnsi="Arial" w:cs="Arial"/>
        </w:rPr>
        <w:t>pernicious</w:t>
      </w:r>
      <w:r>
        <w:rPr>
          <w:rFonts w:ascii="Arial" w:hAnsi="Arial" w:cs="Arial"/>
        </w:rPr>
        <w:t xml:space="preserve"> influence of publication bias and the undisclosed use of QRPS, meta-analytic methods that are robust to this form of bias </w:t>
      </w:r>
      <w:proofErr w:type="gramStart"/>
      <w:r>
        <w:rPr>
          <w:rFonts w:ascii="Arial" w:hAnsi="Arial" w:cs="Arial"/>
        </w:rPr>
        <w:t>are sorely needed</w:t>
      </w:r>
      <w:proofErr w:type="gramEnd"/>
      <w:r>
        <w:rPr>
          <w:rFonts w:ascii="Arial" w:hAnsi="Arial" w:cs="Arial"/>
        </w:rPr>
        <w:t>. Furthermore, as mentioned above, much of the work comparing such methods has</w:t>
      </w:r>
      <w:r w:rsidR="004B09C8">
        <w:rPr>
          <w:rFonts w:ascii="Arial" w:hAnsi="Arial" w:cs="Arial"/>
        </w:rPr>
        <w:t xml:space="preserve"> not focused on conditions </w:t>
      </w:r>
      <w:r>
        <w:rPr>
          <w:rFonts w:ascii="Arial" w:hAnsi="Arial" w:cs="Arial"/>
        </w:rPr>
        <w:t>represent</w:t>
      </w:r>
      <w:r w:rsidR="004B09C8">
        <w:rPr>
          <w:rFonts w:ascii="Arial" w:hAnsi="Arial" w:cs="Arial"/>
        </w:rPr>
        <w:t>ative of</w:t>
      </w:r>
      <w:r>
        <w:rPr>
          <w:rFonts w:ascii="Arial" w:hAnsi="Arial" w:cs="Arial"/>
        </w:rPr>
        <w:t xml:space="preserve"> psychological science. </w:t>
      </w:r>
      <w:r w:rsidR="00F334B4">
        <w:rPr>
          <w:rFonts w:ascii="Arial" w:hAnsi="Arial" w:cs="Arial"/>
        </w:rPr>
        <w:t>These</w:t>
      </w:r>
      <w:r w:rsidR="004B09C8">
        <w:rPr>
          <w:rFonts w:ascii="Arial" w:hAnsi="Arial" w:cs="Arial"/>
        </w:rPr>
        <w:t xml:space="preserve"> methods may perform differently when </w:t>
      </w:r>
      <w:r w:rsidR="00F334B4">
        <w:rPr>
          <w:rFonts w:ascii="Arial" w:hAnsi="Arial" w:cs="Arial"/>
        </w:rPr>
        <w:t>applied to</w:t>
      </w:r>
      <w:r w:rsidR="004B09C8">
        <w:rPr>
          <w:rFonts w:ascii="Arial" w:hAnsi="Arial" w:cs="Arial"/>
        </w:rPr>
        <w:t xml:space="preserve"> different</w:t>
      </w:r>
      <w:r w:rsidR="00F334B4">
        <w:rPr>
          <w:rFonts w:ascii="Arial" w:hAnsi="Arial" w:cs="Arial"/>
        </w:rPr>
        <w:t xml:space="preserve"> simulation parameters for measures of effect size, magnitudes of effect size,</w:t>
      </w:r>
      <w:r w:rsidR="004B09C8">
        <w:rPr>
          <w:rFonts w:ascii="Arial" w:hAnsi="Arial" w:cs="Arial"/>
        </w:rPr>
        <w:t xml:space="preserve"> </w:t>
      </w:r>
      <w:r w:rsidR="00F334B4">
        <w:rPr>
          <w:rFonts w:ascii="Arial" w:hAnsi="Arial" w:cs="Arial"/>
        </w:rPr>
        <w:t xml:space="preserve">or distributions of sample size. </w:t>
      </w:r>
      <w:r>
        <w:rPr>
          <w:rFonts w:ascii="Arial" w:hAnsi="Arial" w:cs="Arial"/>
        </w:rPr>
        <w:t>For example, m</w:t>
      </w:r>
      <w:r w:rsidR="00EE4230">
        <w:rPr>
          <w:rFonts w:ascii="Arial" w:hAnsi="Arial" w:cs="Arial"/>
        </w:rPr>
        <w:t xml:space="preserve">any systematic studies of </w:t>
      </w:r>
      <w:r>
        <w:rPr>
          <w:rFonts w:ascii="Arial" w:hAnsi="Arial" w:cs="Arial"/>
        </w:rPr>
        <w:t>meta-analytic</w:t>
      </w:r>
      <w:r w:rsidR="00EE4230">
        <w:rPr>
          <w:rFonts w:ascii="Arial" w:hAnsi="Arial" w:cs="Arial"/>
        </w:rPr>
        <w:t xml:space="preserve"> techniques </w:t>
      </w:r>
      <w:proofErr w:type="gramStart"/>
      <w:r w:rsidR="00EE4230">
        <w:rPr>
          <w:rFonts w:ascii="Arial" w:hAnsi="Arial" w:cs="Arial"/>
        </w:rPr>
        <w:t>are focused</w:t>
      </w:r>
      <w:proofErr w:type="gramEnd"/>
      <w:r w:rsidR="00EE4230">
        <w:rPr>
          <w:rFonts w:ascii="Arial" w:hAnsi="Arial" w:cs="Arial"/>
        </w:rPr>
        <w:t xml:space="preserve"> on effect size measures (e.g., log-odds) that are relatively infrequently used in psychology</w:t>
      </w:r>
      <w:r w:rsidR="00F334B4">
        <w:rPr>
          <w:rFonts w:ascii="Arial" w:hAnsi="Arial" w:cs="Arial"/>
        </w:rPr>
        <w:t xml:space="preserve"> (CITATION NEEDED)</w:t>
      </w:r>
      <w:r w:rsidR="004B09C8">
        <w:rPr>
          <w:rFonts w:ascii="Arial" w:hAnsi="Arial" w:cs="Arial"/>
        </w:rPr>
        <w:t>.</w:t>
      </w:r>
      <w:r w:rsidR="00EE4230">
        <w:rPr>
          <w:rFonts w:ascii="Arial" w:hAnsi="Arial" w:cs="Arial"/>
        </w:rPr>
        <w:t xml:space="preserve"> Thus, we focus on meta-analyses of simulated studies for which the data </w:t>
      </w:r>
      <w:proofErr w:type="gramStart"/>
      <w:r w:rsidR="00EE4230">
        <w:rPr>
          <w:rFonts w:ascii="Arial" w:hAnsi="Arial" w:cs="Arial"/>
        </w:rPr>
        <w:t>can be described</w:t>
      </w:r>
      <w:proofErr w:type="gramEnd"/>
      <w:r w:rsidR="00EE4230">
        <w:rPr>
          <w:rFonts w:ascii="Arial" w:hAnsi="Arial" w:cs="Arial"/>
        </w:rPr>
        <w:t xml:space="preserve"> in terms of the standardized mean difference effect size, Cohen's </w:t>
      </w:r>
      <w:r w:rsidR="00EE4230" w:rsidRPr="00A440C3">
        <w:rPr>
          <w:rFonts w:ascii="Arial" w:hAnsi="Arial" w:cs="Arial"/>
          <w:i/>
        </w:rPr>
        <w:t>d</w:t>
      </w:r>
      <w:r w:rsidR="00EE4230">
        <w:rPr>
          <w:rFonts w:ascii="Arial" w:hAnsi="Arial" w:cs="Arial"/>
        </w:rPr>
        <w:t xml:space="preserve">. </w:t>
      </w:r>
    </w:p>
    <w:p w14:paraId="739A6813" w14:textId="3B91BE1A" w:rsidR="00350CFA" w:rsidRDefault="00EE4230">
      <w:pPr>
        <w:pStyle w:val="Normal1"/>
        <w:spacing w:line="480" w:lineRule="auto"/>
        <w:rPr>
          <w:rFonts w:ascii="Arial" w:hAnsi="Arial" w:cs="Arial"/>
        </w:rPr>
      </w:pPr>
      <w:r>
        <w:rPr>
          <w:rFonts w:ascii="Arial" w:hAnsi="Arial" w:cs="Arial"/>
        </w:rPr>
        <w:tab/>
        <w:t>Furthermore, previous simulations have tended to use relatively large or uniform study-level sample sizes</w:t>
      </w:r>
      <w:r w:rsidR="001764D6">
        <w:rPr>
          <w:rFonts w:ascii="Arial" w:hAnsi="Arial" w:cs="Arial"/>
        </w:rPr>
        <w:t xml:space="preserve"> (e.g., </w:t>
      </w:r>
      <w:r w:rsidR="00350CFA">
        <w:rPr>
          <w:rFonts w:ascii="Arial" w:hAnsi="Arial" w:cs="Arial"/>
          <w:lang w:val="de-DE"/>
        </w:rPr>
        <w:t>McShane, Böckenholt</w:t>
      </w:r>
      <w:r w:rsidR="00350CFA" w:rsidRPr="00350CFA">
        <w:rPr>
          <w:rFonts w:ascii="Arial" w:hAnsi="Arial" w:cs="Arial"/>
          <w:lang w:val="de-DE"/>
        </w:rPr>
        <w:t>, &amp; Hansen, 2016</w:t>
      </w:r>
      <w:r w:rsidR="001764D6">
        <w:rPr>
          <w:rFonts w:ascii="Arial" w:hAnsi="Arial" w:cs="Arial"/>
        </w:rPr>
        <w:t>)</w:t>
      </w:r>
      <w:r>
        <w:rPr>
          <w:rFonts w:ascii="Arial" w:hAnsi="Arial" w:cs="Arial"/>
        </w:rPr>
        <w:t xml:space="preserve">. Within psychology, sample sizes are chronically small and can vary widely across a given literature (Fraley &amp; </w:t>
      </w:r>
      <w:proofErr w:type="spellStart"/>
      <w:r>
        <w:rPr>
          <w:rFonts w:ascii="Arial" w:hAnsi="Arial" w:cs="Arial"/>
        </w:rPr>
        <w:t>Vazire</w:t>
      </w:r>
      <w:proofErr w:type="spellEnd"/>
      <w:r>
        <w:rPr>
          <w:rFonts w:ascii="Arial" w:hAnsi="Arial" w:cs="Arial"/>
        </w:rPr>
        <w:t xml:space="preserve">, 2014). Thus, results from previous simulation studies may </w:t>
      </w:r>
      <w:r w:rsidR="00350CFA">
        <w:rPr>
          <w:rFonts w:ascii="Arial" w:hAnsi="Arial" w:cs="Arial"/>
        </w:rPr>
        <w:t xml:space="preserve">not reflect the typical situations </w:t>
      </w:r>
      <w:r>
        <w:rPr>
          <w:rFonts w:ascii="Arial" w:hAnsi="Arial" w:cs="Arial"/>
        </w:rPr>
        <w:t>for researchers in psychology. To address this, our simulation determines study-level samples sizes by drawing directly on data from an empirical investigation of sample sizes used in psychological research (see below).</w:t>
      </w:r>
    </w:p>
    <w:p w14:paraId="31658D92" w14:textId="36D482E2" w:rsidR="005E531F" w:rsidRDefault="00350CFA" w:rsidP="00EB46F4">
      <w:pPr>
        <w:pStyle w:val="Normal1"/>
        <w:spacing w:line="480" w:lineRule="auto"/>
        <w:ind w:firstLine="709"/>
        <w:rPr>
          <w:rFonts w:ascii="Arial" w:hAnsi="Arial" w:cs="Arial"/>
        </w:rPr>
      </w:pPr>
      <w:r>
        <w:rPr>
          <w:rFonts w:ascii="Arial" w:hAnsi="Arial" w:cs="Arial"/>
        </w:rPr>
        <w:t>Previous simulation</w:t>
      </w:r>
      <w:r w:rsidR="00056727">
        <w:rPr>
          <w:rFonts w:ascii="Arial" w:hAnsi="Arial" w:cs="Arial"/>
        </w:rPr>
        <w:t>s</w:t>
      </w:r>
      <w:r>
        <w:rPr>
          <w:rFonts w:ascii="Arial" w:hAnsi="Arial" w:cs="Arial"/>
        </w:rPr>
        <w:t xml:space="preserve"> </w:t>
      </w:r>
      <w:r w:rsidR="00B876B0">
        <w:rPr>
          <w:rFonts w:ascii="Arial" w:hAnsi="Arial" w:cs="Arial"/>
        </w:rPr>
        <w:t xml:space="preserve">usually </w:t>
      </w:r>
      <w:r>
        <w:rPr>
          <w:rFonts w:ascii="Arial" w:hAnsi="Arial" w:cs="Arial"/>
        </w:rPr>
        <w:t xml:space="preserve">focused on a rather limited set of bias-correcting methods; we provide </w:t>
      </w:r>
      <w:r w:rsidR="00B876B0">
        <w:rPr>
          <w:rFonts w:ascii="Arial" w:hAnsi="Arial" w:cs="Arial"/>
        </w:rPr>
        <w:t>the most</w:t>
      </w:r>
      <w:r>
        <w:rPr>
          <w:rFonts w:ascii="Arial" w:hAnsi="Arial" w:cs="Arial"/>
        </w:rPr>
        <w:t xml:space="preserve"> comprehensive evaluation </w:t>
      </w:r>
      <w:r w:rsidR="00B876B0">
        <w:rPr>
          <w:rFonts w:ascii="Arial" w:hAnsi="Arial" w:cs="Arial"/>
        </w:rPr>
        <w:t xml:space="preserve">to date </w:t>
      </w:r>
      <w:r>
        <w:rPr>
          <w:rFonts w:ascii="Arial" w:hAnsi="Arial" w:cs="Arial"/>
        </w:rPr>
        <w:t xml:space="preserve">of current approaches by including </w:t>
      </w:r>
      <w:r w:rsidR="00EB46F4">
        <w:rPr>
          <w:rFonts w:ascii="Arial" w:hAnsi="Arial" w:cs="Arial"/>
        </w:rPr>
        <w:t xml:space="preserve">trim-and-fill, </w:t>
      </w:r>
      <w:r>
        <w:rPr>
          <w:rFonts w:ascii="Arial" w:hAnsi="Arial" w:cs="Arial"/>
        </w:rPr>
        <w:t>meta-regression techniques (</w:t>
      </w:r>
      <w:r w:rsidR="00056727">
        <w:rPr>
          <w:rFonts w:ascii="Arial" w:hAnsi="Arial" w:cs="Arial"/>
        </w:rPr>
        <w:t xml:space="preserve">e.g., </w:t>
      </w:r>
      <w:r>
        <w:rPr>
          <w:rFonts w:ascii="Arial" w:hAnsi="Arial" w:cs="Arial"/>
        </w:rPr>
        <w:t xml:space="preserve">PET-PEESE), </w:t>
      </w:r>
      <w:r w:rsidRPr="00EB46F4">
        <w:rPr>
          <w:rFonts w:ascii="Arial" w:hAnsi="Arial" w:cs="Arial"/>
          <w:i/>
        </w:rPr>
        <w:t>p</w:t>
      </w:r>
      <w:r>
        <w:rPr>
          <w:rFonts w:ascii="Arial" w:hAnsi="Arial" w:cs="Arial"/>
        </w:rPr>
        <w:t xml:space="preserve">-curve and </w:t>
      </w:r>
      <w:r w:rsidRPr="00EB46F4">
        <w:rPr>
          <w:rFonts w:ascii="Arial" w:hAnsi="Arial" w:cs="Arial"/>
          <w:i/>
        </w:rPr>
        <w:t>p</w:t>
      </w:r>
      <w:r>
        <w:rPr>
          <w:rFonts w:ascii="Arial" w:hAnsi="Arial" w:cs="Arial"/>
        </w:rPr>
        <w:t xml:space="preserve">-uniform, </w:t>
      </w:r>
      <w:r w:rsidR="00375E82">
        <w:rPr>
          <w:rFonts w:ascii="Arial" w:hAnsi="Arial" w:cs="Arial"/>
        </w:rPr>
        <w:t>and a three-parameter selection model (</w:t>
      </w:r>
      <w:r w:rsidR="00EB46F4">
        <w:rPr>
          <w:rFonts w:ascii="Arial" w:hAnsi="Arial" w:cs="Arial"/>
          <w:lang w:val="de-DE"/>
        </w:rPr>
        <w:t>McShane et al., 2016</w:t>
      </w:r>
      <w:r w:rsidR="00375E82">
        <w:rPr>
          <w:rFonts w:ascii="Arial" w:hAnsi="Arial" w:cs="Arial"/>
        </w:rPr>
        <w:t>).</w:t>
      </w:r>
    </w:p>
    <w:p w14:paraId="1FF4DAC8" w14:textId="46603E9D" w:rsidR="005E531F" w:rsidRDefault="00EE4230">
      <w:pPr>
        <w:pStyle w:val="Normal1"/>
        <w:spacing w:line="480" w:lineRule="auto"/>
        <w:rPr>
          <w:rFonts w:ascii="Arial" w:hAnsi="Arial" w:cs="Arial"/>
          <w:bCs/>
        </w:rPr>
      </w:pPr>
      <w:r>
        <w:rPr>
          <w:rFonts w:ascii="Arial" w:hAnsi="Arial" w:cs="Arial"/>
          <w:b/>
          <w:bCs/>
        </w:rPr>
        <w:tab/>
      </w:r>
      <w:r>
        <w:rPr>
          <w:rFonts w:ascii="Arial" w:hAnsi="Arial" w:cs="Arial"/>
          <w:bCs/>
        </w:rPr>
        <w:t xml:space="preserve">Finally, to our knowledge, our approach provides the most extensive study of the influence of </w:t>
      </w:r>
      <w:r w:rsidR="00B876B0">
        <w:rPr>
          <w:rFonts w:ascii="Arial" w:hAnsi="Arial" w:cs="Arial"/>
          <w:bCs/>
        </w:rPr>
        <w:t xml:space="preserve">a realistic set of </w:t>
      </w:r>
      <w:r>
        <w:rPr>
          <w:rFonts w:ascii="Arial" w:hAnsi="Arial" w:cs="Arial"/>
          <w:bCs/>
        </w:rPr>
        <w:t xml:space="preserve">QRPs on meta-analytic estimates, how these factors interact with publication bias, and how they </w:t>
      </w:r>
      <w:proofErr w:type="gramStart"/>
      <w:r>
        <w:rPr>
          <w:rFonts w:ascii="Arial" w:hAnsi="Arial" w:cs="Arial"/>
          <w:bCs/>
        </w:rPr>
        <w:t>are handled</w:t>
      </w:r>
      <w:proofErr w:type="gramEnd"/>
      <w:r>
        <w:rPr>
          <w:rFonts w:ascii="Arial" w:hAnsi="Arial" w:cs="Arial"/>
          <w:bCs/>
        </w:rPr>
        <w:t xml:space="preserve"> by bias-correcting methods. </w:t>
      </w:r>
    </w:p>
    <w:p w14:paraId="0F79DBBD" w14:textId="77777777" w:rsidR="005E531F" w:rsidRDefault="00EE4230">
      <w:pPr>
        <w:pStyle w:val="Normal1"/>
        <w:spacing w:line="480" w:lineRule="auto"/>
        <w:jc w:val="center"/>
        <w:rPr>
          <w:rFonts w:ascii="Arial" w:hAnsi="Arial" w:cs="Arial"/>
          <w:b/>
          <w:bCs/>
        </w:rPr>
      </w:pPr>
      <w:r>
        <w:rPr>
          <w:rFonts w:ascii="Arial" w:hAnsi="Arial" w:cs="Arial"/>
          <w:b/>
          <w:bCs/>
        </w:rPr>
        <w:t>Methods</w:t>
      </w:r>
    </w:p>
    <w:p w14:paraId="50EF9429" w14:textId="08F38AD1" w:rsidR="005E531F" w:rsidRDefault="00EE4230">
      <w:pPr>
        <w:pStyle w:val="Normal1"/>
        <w:spacing w:line="480" w:lineRule="auto"/>
        <w:rPr>
          <w:rFonts w:ascii="Arial" w:hAnsi="Arial" w:cs="Arial"/>
        </w:rPr>
      </w:pPr>
      <w:r>
        <w:rPr>
          <w:rFonts w:ascii="Arial" w:hAnsi="Arial" w:cs="Arial"/>
        </w:rPr>
        <w:lastRenderedPageBreak/>
        <w:tab/>
        <w:t xml:space="preserve">All simulations and analyses </w:t>
      </w:r>
      <w:proofErr w:type="gramStart"/>
      <w:r>
        <w:rPr>
          <w:rFonts w:ascii="Arial" w:hAnsi="Arial" w:cs="Arial"/>
        </w:rPr>
        <w:t>were conducted</w:t>
      </w:r>
      <w:proofErr w:type="gramEnd"/>
      <w:r>
        <w:rPr>
          <w:rFonts w:ascii="Arial" w:hAnsi="Arial" w:cs="Arial"/>
        </w:rPr>
        <w:t xml:space="preserve"> in R (R Development Core Team</w:t>
      </w:r>
      <w:r w:rsidR="00E83C1C">
        <w:rPr>
          <w:rFonts w:ascii="Arial" w:hAnsi="Arial" w:cs="Arial"/>
        </w:rPr>
        <w:t>, 2014</w:t>
      </w:r>
      <w:r>
        <w:rPr>
          <w:rFonts w:ascii="Arial" w:hAnsi="Arial" w:cs="Arial"/>
        </w:rPr>
        <w:t xml:space="preserve">). R scripts are available in the online supplemental material. Interactive figures for visualizing both our simulation approach and results are available here: </w:t>
      </w:r>
      <w:proofErr w:type="spellStart"/>
      <w:r>
        <w:rPr>
          <w:rFonts w:ascii="Arial" w:hAnsi="Arial" w:cs="Arial"/>
        </w:rPr>
        <w:t>xxxxxx</w:t>
      </w:r>
      <w:proofErr w:type="spellEnd"/>
      <w:r>
        <w:rPr>
          <w:rFonts w:ascii="Arial" w:hAnsi="Arial" w:cs="Arial"/>
        </w:rPr>
        <w:t>.</w:t>
      </w:r>
    </w:p>
    <w:p w14:paraId="1213D312" w14:textId="77777777" w:rsidR="005E531F" w:rsidRDefault="00EE4230">
      <w:pPr>
        <w:pStyle w:val="Normal1"/>
        <w:spacing w:line="480" w:lineRule="auto"/>
        <w:rPr>
          <w:rFonts w:ascii="Arial" w:hAnsi="Arial" w:cs="Arial"/>
          <w:b/>
          <w:bCs/>
        </w:rPr>
      </w:pPr>
      <w:r>
        <w:rPr>
          <w:rFonts w:ascii="Arial" w:hAnsi="Arial" w:cs="Arial"/>
          <w:b/>
          <w:bCs/>
        </w:rPr>
        <w:t>Simulation.</w:t>
      </w:r>
    </w:p>
    <w:p w14:paraId="6F1C851D" w14:textId="75492D6E" w:rsidR="00432B15" w:rsidRDefault="00EE4230">
      <w:pPr>
        <w:pStyle w:val="Normal1"/>
        <w:spacing w:line="480" w:lineRule="auto"/>
        <w:rPr>
          <w:rFonts w:ascii="Arial" w:hAnsi="Arial" w:cs="Arial"/>
        </w:rPr>
      </w:pPr>
      <w:r>
        <w:rPr>
          <w:rFonts w:ascii="Arial" w:hAnsi="Arial" w:cs="Arial"/>
          <w:b/>
          <w:bCs/>
        </w:rPr>
        <w:tab/>
      </w:r>
      <w:proofErr w:type="gramStart"/>
      <w:r>
        <w:rPr>
          <w:rFonts w:ascii="Arial" w:hAnsi="Arial" w:cs="Arial"/>
        </w:rPr>
        <w:t xml:space="preserve">We simulated data for 432 unique combinations of five </w:t>
      </w:r>
      <w:r w:rsidR="00EE166B">
        <w:rPr>
          <w:rFonts w:ascii="Arial" w:hAnsi="Arial" w:cs="Arial"/>
        </w:rPr>
        <w:t xml:space="preserve">fully-crossed </w:t>
      </w:r>
      <w:r>
        <w:rPr>
          <w:rFonts w:ascii="Arial" w:hAnsi="Arial" w:cs="Arial"/>
        </w:rPr>
        <w:t>factors: (1) the true underlying effect, δ (0, 0.2, 0.5, 0.8); (2) between-study heterogeneity, τ (0, 0.2, 0.</w:t>
      </w:r>
      <w:r w:rsidR="00E83C1C">
        <w:rPr>
          <w:rFonts w:ascii="Arial" w:hAnsi="Arial" w:cs="Arial"/>
        </w:rPr>
        <w:t>4</w:t>
      </w:r>
      <w:r>
        <w:rPr>
          <w:rFonts w:ascii="Arial" w:hAnsi="Arial" w:cs="Arial"/>
        </w:rPr>
        <w:t xml:space="preserve">); (3) the number of studies in the meta-analytic sample, </w:t>
      </w:r>
      <w:r>
        <w:rPr>
          <w:rFonts w:ascii="Arial" w:hAnsi="Arial" w:cs="Arial"/>
          <w:i/>
        </w:rPr>
        <w:t>k</w:t>
      </w:r>
      <w:r>
        <w:rPr>
          <w:rFonts w:ascii="Arial" w:hAnsi="Arial" w:cs="Arial"/>
        </w:rPr>
        <w:t xml:space="preserve"> (10, 30, 60, 100); (4) the percent</w:t>
      </w:r>
      <w:r w:rsidR="00432B15">
        <w:rPr>
          <w:rFonts w:ascii="Arial" w:hAnsi="Arial" w:cs="Arial"/>
        </w:rPr>
        <w:t>age</w:t>
      </w:r>
      <w:r>
        <w:rPr>
          <w:rFonts w:ascii="Arial" w:hAnsi="Arial" w:cs="Arial"/>
        </w:rPr>
        <w:t xml:space="preserve"> of studies in the meta-analytic sample produced under publication bias</w:t>
      </w:r>
      <w:r w:rsidR="00D60F1B">
        <w:rPr>
          <w:rFonts w:ascii="Arial" w:hAnsi="Arial" w:cs="Arial"/>
        </w:rPr>
        <w:t xml:space="preserve">, </w:t>
      </w:r>
      <w:r w:rsidR="00D60F1B" w:rsidRPr="009D6F0F">
        <w:rPr>
          <w:rFonts w:ascii="Arial" w:hAnsi="Arial" w:cs="Arial"/>
          <w:i/>
        </w:rPr>
        <w:t>PB</w:t>
      </w:r>
      <w:r>
        <w:rPr>
          <w:rFonts w:ascii="Arial" w:hAnsi="Arial" w:cs="Arial"/>
        </w:rPr>
        <w:t xml:space="preserve"> (0%, 60%, </w:t>
      </w:r>
      <w:r w:rsidR="00E83C1C">
        <w:rPr>
          <w:rFonts w:ascii="Arial" w:hAnsi="Arial" w:cs="Arial"/>
        </w:rPr>
        <w:t>9</w:t>
      </w:r>
      <w:r w:rsidR="00FF543C">
        <w:rPr>
          <w:rFonts w:ascii="Arial" w:hAnsi="Arial" w:cs="Arial"/>
        </w:rPr>
        <w:t>0</w:t>
      </w:r>
      <w:r>
        <w:rPr>
          <w:rFonts w:ascii="Arial" w:hAnsi="Arial" w:cs="Arial"/>
        </w:rPr>
        <w:t>%); and (5) the use of QRPs in the literature that produced the meta-analytic sample (none, medium, high).</w:t>
      </w:r>
      <w:proofErr w:type="gramEnd"/>
      <w:r>
        <w:rPr>
          <w:rFonts w:ascii="Arial" w:hAnsi="Arial" w:cs="Arial"/>
        </w:rPr>
        <w:t xml:space="preserve"> </w:t>
      </w:r>
      <w:r w:rsidR="00432B15">
        <w:rPr>
          <w:rFonts w:ascii="Arial" w:hAnsi="Arial" w:cs="Arial"/>
        </w:rPr>
        <w:t xml:space="preserve">See Table </w:t>
      </w:r>
      <w:r w:rsidR="00FF543C">
        <w:rPr>
          <w:rFonts w:ascii="Arial" w:hAnsi="Arial" w:cs="Arial"/>
        </w:rPr>
        <w:t>1</w:t>
      </w:r>
      <w:r w:rsidR="00432B15">
        <w:rPr>
          <w:rFonts w:ascii="Arial" w:hAnsi="Arial" w:cs="Arial"/>
        </w:rPr>
        <w:t xml:space="preserve"> for an overview of all conditions. </w:t>
      </w:r>
      <w:r>
        <w:rPr>
          <w:rFonts w:ascii="Arial" w:hAnsi="Arial" w:cs="Arial"/>
        </w:rPr>
        <w:t>We simulated 1</w:t>
      </w:r>
      <w:r w:rsidR="00E83C1C">
        <w:rPr>
          <w:rFonts w:ascii="Arial" w:hAnsi="Arial" w:cs="Arial"/>
        </w:rPr>
        <w:t>,</w:t>
      </w:r>
      <w:r>
        <w:rPr>
          <w:rFonts w:ascii="Arial" w:hAnsi="Arial" w:cs="Arial"/>
        </w:rPr>
        <w:t>000 meta-analyses for each of the 432 conditions</w:t>
      </w:r>
      <w:r w:rsidR="00E83C1C">
        <w:rPr>
          <w:rStyle w:val="FootnoteReference"/>
          <w:rFonts w:ascii="Arial" w:hAnsi="Arial" w:cs="Arial"/>
        </w:rPr>
        <w:footnoteReference w:id="1"/>
      </w:r>
      <w:r>
        <w:rPr>
          <w:rFonts w:ascii="Arial" w:hAnsi="Arial" w:cs="Arial"/>
        </w:rPr>
        <w:t xml:space="preserve">. </w:t>
      </w:r>
    </w:p>
    <w:tbl>
      <w:tblPr>
        <w:tblW w:w="9285" w:type="dxa"/>
        <w:tblInd w:w="93" w:type="dxa"/>
        <w:tblBorders>
          <w:bottom w:val="single" w:sz="4" w:space="0" w:color="00000A"/>
          <w:insideH w:val="single" w:sz="4" w:space="0" w:color="00000A"/>
        </w:tblBorders>
        <w:tblLook w:val="04A0" w:firstRow="1" w:lastRow="0" w:firstColumn="1" w:lastColumn="0" w:noHBand="0" w:noVBand="1"/>
      </w:tblPr>
      <w:tblGrid>
        <w:gridCol w:w="6585"/>
        <w:gridCol w:w="278"/>
        <w:gridCol w:w="2422"/>
      </w:tblGrid>
      <w:tr w:rsidR="001A277C" w14:paraId="0701CD20" w14:textId="77777777" w:rsidTr="00FF543C">
        <w:trPr>
          <w:trHeight w:val="343"/>
        </w:trPr>
        <w:tc>
          <w:tcPr>
            <w:tcW w:w="9285" w:type="dxa"/>
            <w:gridSpan w:val="3"/>
            <w:tcBorders>
              <w:top w:val="nil"/>
              <w:left w:val="nil"/>
              <w:bottom w:val="single" w:sz="4" w:space="0" w:color="auto"/>
              <w:right w:val="nil"/>
            </w:tcBorders>
            <w:shd w:val="clear" w:color="auto" w:fill="FFFFFF"/>
            <w:vAlign w:val="bottom"/>
          </w:tcPr>
          <w:p w14:paraId="18C63591" w14:textId="77AB178E" w:rsidR="001A277C" w:rsidRPr="001A277C" w:rsidRDefault="001A277C" w:rsidP="00603EFE">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Table 1</w:t>
            </w:r>
            <w:r w:rsidR="00FF543C">
              <w:rPr>
                <w:rFonts w:ascii="Arial" w:eastAsia="Times New Roman" w:hAnsi="Arial" w:cs="Arial"/>
                <w:b/>
                <w:color w:val="000000"/>
                <w:sz w:val="22"/>
                <w:szCs w:val="22"/>
                <w:lang w:eastAsia="en-US" w:bidi="ar-SA"/>
              </w:rPr>
              <w:t>.</w:t>
            </w:r>
          </w:p>
        </w:tc>
      </w:tr>
      <w:tr w:rsidR="001A277C" w14:paraId="358D1476" w14:textId="77777777" w:rsidTr="00FF543C">
        <w:trPr>
          <w:trHeight w:val="440"/>
        </w:trPr>
        <w:tc>
          <w:tcPr>
            <w:tcW w:w="6585" w:type="dxa"/>
            <w:tcBorders>
              <w:top w:val="single" w:sz="4" w:space="0" w:color="auto"/>
              <w:left w:val="nil"/>
              <w:bottom w:val="single" w:sz="4" w:space="0" w:color="auto"/>
              <w:right w:val="nil"/>
            </w:tcBorders>
            <w:shd w:val="clear" w:color="auto" w:fill="FFFFFF"/>
            <w:vAlign w:val="bottom"/>
          </w:tcPr>
          <w:p w14:paraId="01E06203" w14:textId="6D2E2BFD" w:rsidR="001A277C" w:rsidRPr="001A277C" w:rsidRDefault="001A277C" w:rsidP="001A277C">
            <w:pPr>
              <w:pStyle w:val="Normal1"/>
              <w:suppressAutoHyphens w:val="0"/>
              <w:textAlignment w:val="auto"/>
              <w:rPr>
                <w:rFonts w:ascii="Arial" w:eastAsia="Times New Roman" w:hAnsi="Arial" w:cs="Arial"/>
                <w:b/>
                <w:color w:val="000000"/>
                <w:sz w:val="22"/>
                <w:szCs w:val="22"/>
                <w:lang w:eastAsia="en-US" w:bidi="ar-SA"/>
              </w:rPr>
            </w:pPr>
            <w:r w:rsidRPr="001A277C">
              <w:rPr>
                <w:rFonts w:ascii="Arial" w:eastAsia="Times New Roman" w:hAnsi="Arial" w:cs="Arial"/>
                <w:b/>
                <w:color w:val="000000"/>
                <w:sz w:val="22"/>
                <w:szCs w:val="22"/>
                <w:lang w:eastAsia="en-US" w:bidi="ar-SA"/>
              </w:rPr>
              <w:t>Experimental factor</w:t>
            </w:r>
          </w:p>
        </w:tc>
        <w:tc>
          <w:tcPr>
            <w:tcW w:w="278" w:type="dxa"/>
            <w:tcBorders>
              <w:top w:val="single" w:sz="4" w:space="0" w:color="auto"/>
              <w:left w:val="nil"/>
              <w:bottom w:val="nil"/>
              <w:right w:val="nil"/>
            </w:tcBorders>
            <w:shd w:val="clear" w:color="auto" w:fill="FFFFFF"/>
            <w:vAlign w:val="bottom"/>
          </w:tcPr>
          <w:p w14:paraId="181CB494" w14:textId="6346F884" w:rsidR="001A277C" w:rsidRPr="001A277C" w:rsidRDefault="001A277C" w:rsidP="00603EFE">
            <w:pPr>
              <w:pStyle w:val="Normal1"/>
              <w:suppressAutoHyphens w:val="0"/>
              <w:jc w:val="center"/>
              <w:textAlignment w:val="auto"/>
              <w:rPr>
                <w:rFonts w:ascii="Arial" w:eastAsia="Times New Roman" w:hAnsi="Arial" w:cs="Arial"/>
                <w:color w:val="000000"/>
                <w:sz w:val="22"/>
                <w:szCs w:val="22"/>
                <w:lang w:eastAsia="en-US" w:bidi="ar-SA"/>
              </w:rPr>
            </w:pPr>
            <w:r w:rsidRPr="001A277C">
              <w:rPr>
                <w:rFonts w:ascii="Arial" w:eastAsia="Times New Roman" w:hAnsi="Arial" w:cs="Arial"/>
                <w:color w:val="FFFFFF" w:themeColor="background1"/>
                <w:sz w:val="22"/>
                <w:szCs w:val="22"/>
                <w:lang w:eastAsia="en-US" w:bidi="ar-SA"/>
              </w:rPr>
              <w:t>.</w:t>
            </w:r>
          </w:p>
        </w:tc>
        <w:tc>
          <w:tcPr>
            <w:tcW w:w="2422" w:type="dxa"/>
            <w:tcBorders>
              <w:top w:val="single" w:sz="4" w:space="0" w:color="auto"/>
              <w:left w:val="nil"/>
              <w:bottom w:val="single" w:sz="4" w:space="0" w:color="auto"/>
              <w:right w:val="nil"/>
            </w:tcBorders>
            <w:shd w:val="clear" w:color="auto" w:fill="FFFFFF"/>
            <w:vAlign w:val="bottom"/>
          </w:tcPr>
          <w:p w14:paraId="6DD23D78" w14:textId="72297FB3" w:rsidR="001A277C" w:rsidRPr="001A277C" w:rsidRDefault="001A277C" w:rsidP="001A277C">
            <w:pPr>
              <w:pStyle w:val="Normal1"/>
              <w:suppressAutoHyphens w:val="0"/>
              <w:textAlignment w:val="auto"/>
              <w:rPr>
                <w:rFonts w:ascii="Arial" w:eastAsia="Times New Roman" w:hAnsi="Arial" w:cs="Arial"/>
                <w:b/>
                <w:color w:val="FFFFFF"/>
                <w:sz w:val="22"/>
                <w:szCs w:val="22"/>
                <w:lang w:eastAsia="en-US" w:bidi="ar-SA"/>
              </w:rPr>
            </w:pPr>
            <w:r w:rsidRPr="001A277C">
              <w:rPr>
                <w:rFonts w:ascii="Arial" w:eastAsia="Times New Roman" w:hAnsi="Arial" w:cs="Arial"/>
                <w:b/>
                <w:sz w:val="22"/>
                <w:szCs w:val="22"/>
                <w:lang w:eastAsia="en-US" w:bidi="ar-SA"/>
              </w:rPr>
              <w:t>Levels</w:t>
            </w:r>
          </w:p>
        </w:tc>
      </w:tr>
      <w:tr w:rsidR="001A277C" w14:paraId="7A8D8F30" w14:textId="77777777" w:rsidTr="00FF543C">
        <w:trPr>
          <w:trHeight w:val="394"/>
        </w:trPr>
        <w:tc>
          <w:tcPr>
            <w:tcW w:w="6585" w:type="dxa"/>
            <w:tcBorders>
              <w:top w:val="single" w:sz="4" w:space="0" w:color="auto"/>
              <w:left w:val="nil"/>
              <w:bottom w:val="nil"/>
              <w:right w:val="nil"/>
            </w:tcBorders>
            <w:shd w:val="clear" w:color="auto" w:fill="FFFFFF"/>
            <w:vAlign w:val="center"/>
          </w:tcPr>
          <w:p w14:paraId="20326565" w14:textId="452B3DA4"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True underlying effect (δ)</w:t>
            </w:r>
          </w:p>
        </w:tc>
        <w:tc>
          <w:tcPr>
            <w:tcW w:w="278" w:type="dxa"/>
            <w:tcBorders>
              <w:top w:val="nil"/>
              <w:left w:val="nil"/>
              <w:bottom w:val="nil"/>
              <w:right w:val="nil"/>
            </w:tcBorders>
            <w:shd w:val="clear" w:color="auto" w:fill="FFFFFF"/>
            <w:vAlign w:val="center"/>
          </w:tcPr>
          <w:p w14:paraId="48689ACC" w14:textId="06C5D408"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single" w:sz="4" w:space="0" w:color="auto"/>
              <w:left w:val="nil"/>
              <w:bottom w:val="nil"/>
              <w:right w:val="nil"/>
            </w:tcBorders>
            <w:shd w:val="clear" w:color="auto" w:fill="FFFFFF"/>
            <w:vAlign w:val="center"/>
          </w:tcPr>
          <w:p w14:paraId="178C405B" w14:textId="09651AE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0, 0.2, 0.5, 0.8</w:t>
            </w:r>
          </w:p>
        </w:tc>
      </w:tr>
      <w:tr w:rsidR="001A277C" w14:paraId="31D6D535" w14:textId="77777777" w:rsidTr="00FF543C">
        <w:trPr>
          <w:trHeight w:val="394"/>
        </w:trPr>
        <w:tc>
          <w:tcPr>
            <w:tcW w:w="6585" w:type="dxa"/>
            <w:tcBorders>
              <w:top w:val="nil"/>
              <w:left w:val="nil"/>
              <w:bottom w:val="nil"/>
              <w:right w:val="nil"/>
            </w:tcBorders>
            <w:shd w:val="clear" w:color="auto" w:fill="FFFFFF"/>
            <w:vAlign w:val="center"/>
          </w:tcPr>
          <w:p w14:paraId="098AE163" w14:textId="192C3EFB"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Between-study heterogeneity (τ)</w:t>
            </w:r>
          </w:p>
        </w:tc>
        <w:tc>
          <w:tcPr>
            <w:tcW w:w="278" w:type="dxa"/>
            <w:tcBorders>
              <w:top w:val="nil"/>
              <w:left w:val="nil"/>
              <w:bottom w:val="nil"/>
              <w:right w:val="nil"/>
            </w:tcBorders>
            <w:shd w:val="clear" w:color="auto" w:fill="FFFFFF"/>
            <w:vAlign w:val="center"/>
          </w:tcPr>
          <w:p w14:paraId="2FF55102" w14:textId="6E63EEA7" w:rsidR="001A277C" w:rsidRPr="001A277C" w:rsidRDefault="001A277C" w:rsidP="00FF543C">
            <w:pPr>
              <w:pStyle w:val="Normal1"/>
              <w:suppressAutoHyphens w:val="0"/>
              <w:jc w:val="center"/>
              <w:textAlignment w:val="auto"/>
              <w:rPr>
                <w:rFonts w:ascii="Arial" w:eastAsia="Times New Roman" w:hAnsi="Arial" w:cs="Arial"/>
                <w:color w:val="000000"/>
                <w:sz w:val="20"/>
                <w:szCs w:val="20"/>
                <w:vertAlign w:val="superscript"/>
                <w:lang w:eastAsia="en-US" w:bidi="ar-SA"/>
              </w:rPr>
            </w:pPr>
          </w:p>
        </w:tc>
        <w:tc>
          <w:tcPr>
            <w:tcW w:w="2422" w:type="dxa"/>
            <w:tcBorders>
              <w:top w:val="nil"/>
              <w:left w:val="nil"/>
              <w:bottom w:val="nil"/>
              <w:right w:val="nil"/>
            </w:tcBorders>
            <w:shd w:val="clear" w:color="auto" w:fill="FFFFFF"/>
            <w:vAlign w:val="center"/>
          </w:tcPr>
          <w:p w14:paraId="3C26A6B9" w14:textId="7496B77F"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0, 0.2, 0.4</w:t>
            </w:r>
          </w:p>
        </w:tc>
      </w:tr>
      <w:tr w:rsidR="001A277C" w14:paraId="46D30DCA" w14:textId="77777777" w:rsidTr="00FF543C">
        <w:trPr>
          <w:trHeight w:val="394"/>
        </w:trPr>
        <w:tc>
          <w:tcPr>
            <w:tcW w:w="6585" w:type="dxa"/>
            <w:tcBorders>
              <w:top w:val="nil"/>
              <w:left w:val="nil"/>
              <w:bottom w:val="nil"/>
              <w:right w:val="nil"/>
            </w:tcBorders>
            <w:shd w:val="clear" w:color="auto" w:fill="FFFFFF"/>
            <w:vAlign w:val="center"/>
          </w:tcPr>
          <w:p w14:paraId="7588F131" w14:textId="65C439AD" w:rsidR="001A277C" w:rsidRPr="001A277C" w:rsidRDefault="001A277C" w:rsidP="00FF543C">
            <w:pPr>
              <w:pStyle w:val="Normal1"/>
              <w:suppressAutoHyphens w:val="0"/>
              <w:jc w:val="right"/>
              <w:textAlignment w:val="auto"/>
              <w:rPr>
                <w:rFonts w:ascii="Arial" w:eastAsia="Times New Roman" w:hAnsi="Arial" w:cs="Arial"/>
                <w:color w:val="000000"/>
                <w:sz w:val="20"/>
                <w:szCs w:val="20"/>
                <w:lang w:eastAsia="en-US" w:bidi="ar-SA"/>
              </w:rPr>
            </w:pPr>
            <w:r w:rsidRPr="001A277C">
              <w:rPr>
                <w:rFonts w:ascii="Arial" w:hAnsi="Arial" w:cs="Arial"/>
              </w:rPr>
              <w:t>Number of studies in the meta-analytic sample (</w:t>
            </w:r>
            <w:r w:rsidRPr="001A277C">
              <w:rPr>
                <w:rFonts w:ascii="Arial" w:hAnsi="Arial" w:cs="Arial"/>
                <w:i/>
              </w:rPr>
              <w:t>k)</w:t>
            </w:r>
          </w:p>
        </w:tc>
        <w:tc>
          <w:tcPr>
            <w:tcW w:w="278" w:type="dxa"/>
            <w:tcBorders>
              <w:top w:val="nil"/>
              <w:left w:val="nil"/>
              <w:bottom w:val="nil"/>
              <w:right w:val="nil"/>
            </w:tcBorders>
            <w:shd w:val="clear" w:color="auto" w:fill="FFFFFF"/>
            <w:vAlign w:val="center"/>
          </w:tcPr>
          <w:p w14:paraId="2199D1E6" w14:textId="06824A25"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1885246C" w14:textId="1FBE0E67"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10, 30, 60, 100</w:t>
            </w:r>
          </w:p>
        </w:tc>
      </w:tr>
      <w:tr w:rsidR="001A277C" w14:paraId="70FB88C7" w14:textId="77777777" w:rsidTr="00FF543C">
        <w:trPr>
          <w:trHeight w:val="394"/>
        </w:trPr>
        <w:tc>
          <w:tcPr>
            <w:tcW w:w="6585" w:type="dxa"/>
            <w:tcBorders>
              <w:top w:val="nil"/>
              <w:left w:val="nil"/>
              <w:bottom w:val="nil"/>
              <w:right w:val="nil"/>
            </w:tcBorders>
            <w:shd w:val="clear" w:color="auto" w:fill="FFFFFF"/>
            <w:vAlign w:val="center"/>
          </w:tcPr>
          <w:p w14:paraId="4FB479EC" w14:textId="06FD83EB"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Percentage of studies produced under publication bias (</w:t>
            </w:r>
            <w:r w:rsidRPr="001A277C">
              <w:rPr>
                <w:rFonts w:ascii="Arial" w:hAnsi="Arial" w:cs="Arial"/>
                <w:i/>
              </w:rPr>
              <w:t>PB</w:t>
            </w:r>
            <w:r w:rsidRPr="001A277C">
              <w:rPr>
                <w:rFonts w:ascii="Arial" w:hAnsi="Arial" w:cs="Arial"/>
              </w:rPr>
              <w:t>)</w:t>
            </w:r>
          </w:p>
        </w:tc>
        <w:tc>
          <w:tcPr>
            <w:tcW w:w="278" w:type="dxa"/>
            <w:tcBorders>
              <w:top w:val="nil"/>
              <w:left w:val="nil"/>
              <w:bottom w:val="nil"/>
              <w:right w:val="nil"/>
            </w:tcBorders>
            <w:shd w:val="clear" w:color="auto" w:fill="FFFFFF"/>
            <w:vAlign w:val="center"/>
          </w:tcPr>
          <w:p w14:paraId="59B637E3"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nil"/>
              <w:right w:val="nil"/>
            </w:tcBorders>
            <w:shd w:val="clear" w:color="auto" w:fill="FFFFFF"/>
            <w:vAlign w:val="center"/>
          </w:tcPr>
          <w:p w14:paraId="3E8AE18C" w14:textId="35ADAADA"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0%, 60%, 90%</w:t>
            </w:r>
          </w:p>
        </w:tc>
      </w:tr>
      <w:tr w:rsidR="001A277C" w14:paraId="20F5293F" w14:textId="77777777" w:rsidTr="00FF543C">
        <w:trPr>
          <w:trHeight w:val="394"/>
        </w:trPr>
        <w:tc>
          <w:tcPr>
            <w:tcW w:w="6585" w:type="dxa"/>
            <w:tcBorders>
              <w:top w:val="nil"/>
              <w:left w:val="nil"/>
              <w:bottom w:val="single" w:sz="4" w:space="0" w:color="auto"/>
              <w:right w:val="nil"/>
            </w:tcBorders>
            <w:shd w:val="clear" w:color="auto" w:fill="FFFFFF"/>
            <w:vAlign w:val="center"/>
          </w:tcPr>
          <w:p w14:paraId="2FC71684" w14:textId="43159DEE" w:rsidR="001A277C" w:rsidRPr="001A277C" w:rsidRDefault="001A277C" w:rsidP="00FF543C">
            <w:pPr>
              <w:pStyle w:val="Normal1"/>
              <w:suppressAutoHyphens w:val="0"/>
              <w:jc w:val="right"/>
              <w:textAlignment w:val="auto"/>
              <w:rPr>
                <w:rFonts w:ascii="Arial" w:hAnsi="Arial" w:cs="Arial"/>
              </w:rPr>
            </w:pPr>
            <w:r w:rsidRPr="001A277C">
              <w:rPr>
                <w:rFonts w:ascii="Arial" w:hAnsi="Arial" w:cs="Arial"/>
              </w:rPr>
              <w:t>QRP environment (</w:t>
            </w:r>
            <w:r w:rsidRPr="001A277C">
              <w:rPr>
                <w:rFonts w:ascii="Arial" w:hAnsi="Arial" w:cs="Arial"/>
                <w:i/>
              </w:rPr>
              <w:t>QRP</w:t>
            </w:r>
            <w:r w:rsidRPr="001A277C">
              <w:rPr>
                <w:rFonts w:ascii="Arial" w:hAnsi="Arial" w:cs="Arial"/>
              </w:rPr>
              <w:t>)</w:t>
            </w:r>
          </w:p>
        </w:tc>
        <w:tc>
          <w:tcPr>
            <w:tcW w:w="278" w:type="dxa"/>
            <w:tcBorders>
              <w:top w:val="nil"/>
              <w:left w:val="nil"/>
              <w:bottom w:val="single" w:sz="4" w:space="0" w:color="auto"/>
              <w:right w:val="nil"/>
            </w:tcBorders>
            <w:shd w:val="clear" w:color="auto" w:fill="FFFFFF"/>
            <w:vAlign w:val="center"/>
          </w:tcPr>
          <w:p w14:paraId="03B79F1F" w14:textId="77777777" w:rsidR="001A277C" w:rsidRPr="001A277C" w:rsidRDefault="001A277C" w:rsidP="00FF543C">
            <w:pPr>
              <w:pStyle w:val="Normal1"/>
              <w:suppressAutoHyphens w:val="0"/>
              <w:jc w:val="center"/>
              <w:textAlignment w:val="auto"/>
              <w:rPr>
                <w:rFonts w:ascii="Arial" w:eastAsia="Times New Roman" w:hAnsi="Arial" w:cs="Arial"/>
                <w:color w:val="000000"/>
                <w:sz w:val="20"/>
                <w:szCs w:val="20"/>
                <w:lang w:eastAsia="en-US" w:bidi="ar-SA"/>
              </w:rPr>
            </w:pPr>
          </w:p>
        </w:tc>
        <w:tc>
          <w:tcPr>
            <w:tcW w:w="2422" w:type="dxa"/>
            <w:tcBorders>
              <w:top w:val="nil"/>
              <w:left w:val="nil"/>
              <w:bottom w:val="single" w:sz="4" w:space="0" w:color="auto"/>
              <w:right w:val="nil"/>
            </w:tcBorders>
            <w:shd w:val="clear" w:color="auto" w:fill="FFFFFF"/>
            <w:vAlign w:val="center"/>
          </w:tcPr>
          <w:p w14:paraId="36602195" w14:textId="588C0029" w:rsidR="001A277C" w:rsidRPr="001A277C" w:rsidRDefault="001A277C" w:rsidP="00FF543C">
            <w:pPr>
              <w:pStyle w:val="Normal1"/>
              <w:suppressAutoHyphens w:val="0"/>
              <w:textAlignment w:val="auto"/>
              <w:rPr>
                <w:rFonts w:ascii="Arial" w:eastAsia="Times New Roman" w:hAnsi="Arial" w:cs="Arial"/>
                <w:color w:val="000000"/>
                <w:sz w:val="20"/>
                <w:szCs w:val="20"/>
                <w:lang w:eastAsia="en-US" w:bidi="ar-SA"/>
              </w:rPr>
            </w:pPr>
            <w:r w:rsidRPr="001A277C">
              <w:rPr>
                <w:rFonts w:ascii="Arial" w:hAnsi="Arial" w:cs="Arial"/>
              </w:rPr>
              <w:t>None, medium, high</w:t>
            </w:r>
          </w:p>
        </w:tc>
      </w:tr>
      <w:tr w:rsidR="001A277C" w14:paraId="7E1E0618" w14:textId="77777777" w:rsidTr="00FF543C">
        <w:trPr>
          <w:trHeight w:val="343"/>
        </w:trPr>
        <w:tc>
          <w:tcPr>
            <w:tcW w:w="9285" w:type="dxa"/>
            <w:gridSpan w:val="3"/>
            <w:tcBorders>
              <w:top w:val="single" w:sz="4" w:space="0" w:color="auto"/>
              <w:left w:val="nil"/>
              <w:bottom w:val="nil"/>
              <w:right w:val="nil"/>
            </w:tcBorders>
            <w:shd w:val="clear" w:color="auto" w:fill="FFFFFF"/>
            <w:vAlign w:val="bottom"/>
          </w:tcPr>
          <w:p w14:paraId="29C4CDF5" w14:textId="0D3AA4C8" w:rsidR="001A277C" w:rsidRPr="001A277C" w:rsidRDefault="001A277C" w:rsidP="001A277C">
            <w:pPr>
              <w:pStyle w:val="Normal1"/>
              <w:suppressAutoHyphens w:val="0"/>
              <w:textAlignment w:val="auto"/>
              <w:rPr>
                <w:rFonts w:ascii="Arial" w:eastAsia="Times New Roman" w:hAnsi="Arial" w:cs="Arial"/>
                <w:color w:val="000000"/>
                <w:sz w:val="22"/>
                <w:szCs w:val="22"/>
                <w:lang w:eastAsia="en-US" w:bidi="ar-SA"/>
              </w:rPr>
            </w:pPr>
          </w:p>
        </w:tc>
      </w:tr>
    </w:tbl>
    <w:p w14:paraId="7C576AA5" w14:textId="1360CC1A" w:rsidR="005E531F" w:rsidRDefault="00EE4230" w:rsidP="00FF543C">
      <w:pPr>
        <w:pStyle w:val="Normal1"/>
        <w:spacing w:line="480" w:lineRule="auto"/>
        <w:ind w:firstLine="709"/>
        <w:rPr>
          <w:rFonts w:ascii="Arial" w:hAnsi="Arial" w:cs="Arial"/>
        </w:rPr>
      </w:pPr>
      <w:r>
        <w:rPr>
          <w:rFonts w:ascii="Arial" w:hAnsi="Arial" w:cs="Arial"/>
        </w:rPr>
        <w:t xml:space="preserve">To simulate an individual study, we first randomly selected a per-group sample size, </w:t>
      </w:r>
      <w:r w:rsidRPr="009D6F0F">
        <w:rPr>
          <w:rFonts w:ascii="Arial" w:hAnsi="Arial" w:cs="Arial"/>
          <w:i/>
        </w:rPr>
        <w:t>n</w:t>
      </w:r>
      <w:r>
        <w:rPr>
          <w:rFonts w:ascii="Arial" w:hAnsi="Arial" w:cs="Arial"/>
        </w:rPr>
        <w:t xml:space="preserve">, from our </w:t>
      </w:r>
      <w:proofErr w:type="gramStart"/>
      <w:r>
        <w:rPr>
          <w:rFonts w:ascii="Arial" w:hAnsi="Arial" w:cs="Arial"/>
        </w:rPr>
        <w:t>empirically-derived</w:t>
      </w:r>
      <w:proofErr w:type="gramEnd"/>
      <w:r>
        <w:rPr>
          <w:rFonts w:ascii="Arial" w:hAnsi="Arial" w:cs="Arial"/>
        </w:rPr>
        <w:t xml:space="preserve"> sample size distribution (Figure 2). </w:t>
      </w:r>
      <w:r>
        <w:rPr>
          <w:rFonts w:ascii="Arial" w:hAnsi="Arial" w:cs="Arial"/>
          <w:shd w:val="clear" w:color="auto" w:fill="FFFF00"/>
        </w:rPr>
        <w:t>DESCRIBE HOW WE GOT THE EMPIRICAL DISTRIBUTION</w:t>
      </w:r>
      <w:r>
        <w:rPr>
          <w:rFonts w:ascii="Arial" w:hAnsi="Arial" w:cs="Arial"/>
        </w:rPr>
        <w:t xml:space="preserve">. </w:t>
      </w:r>
    </w:p>
    <w:p w14:paraId="40A3357A" w14:textId="1E6CDFDE" w:rsidR="005E531F" w:rsidRPr="00A8673D" w:rsidRDefault="00EE4230" w:rsidP="00FF543C">
      <w:pPr>
        <w:spacing w:line="480" w:lineRule="auto"/>
        <w:ind w:firstLine="709"/>
        <w:rPr>
          <w:rFonts w:ascii="Arial" w:hAnsi="Arial" w:cs="Arial"/>
          <w:lang w:val="en-US" w:eastAsia="zh-CN" w:bidi="hi-IN"/>
        </w:rPr>
      </w:pPr>
      <w:r>
        <w:rPr>
          <w:rFonts w:ascii="Arial" w:hAnsi="Arial" w:cs="Arial"/>
        </w:rPr>
        <w:t xml:space="preserve">Independent samples were then randomly generated for the control and experimental group, where observations in the control group were drawn from a normal distribution with </w:t>
      </w:r>
      <w:r w:rsidR="00E83C1C">
        <w:rPr>
          <w:rFonts w:ascii="Arial" w:hAnsi="Arial" w:cs="Arial"/>
        </w:rPr>
        <w:t xml:space="preserve">μ = </w:t>
      </w:r>
      <w:r>
        <w:rPr>
          <w:rFonts w:ascii="Arial" w:hAnsi="Arial" w:cs="Arial"/>
        </w:rPr>
        <w:t xml:space="preserve">0 and </w:t>
      </w:r>
      <w:r w:rsidR="00E83C1C" w:rsidRPr="00E83C1C">
        <w:rPr>
          <w:rFonts w:ascii="Arial" w:hAnsi="Arial" w:cs="Arial"/>
        </w:rPr>
        <w:t>σ</w:t>
      </w:r>
      <w:r w:rsidR="00E83C1C">
        <w:rPr>
          <w:rFonts w:ascii="Arial" w:hAnsi="Arial" w:cs="Arial"/>
        </w:rPr>
        <w:t xml:space="preserve"> = </w:t>
      </w:r>
      <w:r>
        <w:rPr>
          <w:rFonts w:ascii="Arial" w:hAnsi="Arial" w:cs="Arial"/>
        </w:rPr>
        <w:t xml:space="preserve">1, and observations in the experimental group were drawn from </w:t>
      </w:r>
      <w:r w:rsidR="00E83C1C">
        <w:rPr>
          <w:rFonts w:ascii="Arial" w:hAnsi="Arial" w:cs="Arial"/>
        </w:rPr>
        <w:t xml:space="preserve">a </w:t>
      </w:r>
      <w:r>
        <w:rPr>
          <w:rFonts w:ascii="Arial" w:hAnsi="Arial" w:cs="Arial"/>
        </w:rPr>
        <w:t xml:space="preserve">normal </w:t>
      </w:r>
      <w:r>
        <w:rPr>
          <w:rFonts w:ascii="Arial" w:hAnsi="Arial" w:cs="Arial"/>
        </w:rPr>
        <w:lastRenderedPageBreak/>
        <w:t xml:space="preserve">distribution with </w:t>
      </w:r>
      <w:r w:rsidR="00E83C1C">
        <w:rPr>
          <w:rFonts w:ascii="Arial" w:hAnsi="Arial" w:cs="Arial"/>
        </w:rPr>
        <w:t xml:space="preserve">μ = </w:t>
      </w:r>
      <w:r>
        <w:rPr>
          <w:rFonts w:ascii="Arial" w:hAnsi="Arial" w:cs="Arial"/>
          <w:i/>
        </w:rPr>
        <w:t>D</w:t>
      </w:r>
      <w:r w:rsidR="00A8673D" w:rsidRPr="00A8673D">
        <w:rPr>
          <w:rFonts w:ascii="Helvetica Neue" w:hAnsi="Helvetica Neue" w:cs="Helvetica Neue"/>
          <w:vertAlign w:val="subscript"/>
          <w:lang w:eastAsia="zh-CN"/>
        </w:rPr>
        <w:t xml:space="preserve"> </w:t>
      </w:r>
      <w:r w:rsidR="00A8673D">
        <w:rPr>
          <w:rFonts w:ascii="Helvetica Neue" w:hAnsi="Helvetica Neue" w:cs="Helvetica Neue"/>
          <w:vertAlign w:val="subscript"/>
          <w:lang w:eastAsia="zh-CN"/>
        </w:rPr>
        <w:t>i</w:t>
      </w:r>
      <w:r>
        <w:rPr>
          <w:rFonts w:ascii="Arial" w:hAnsi="Arial" w:cs="Arial"/>
        </w:rPr>
        <w:t xml:space="preserve"> and </w:t>
      </w:r>
      <w:r w:rsidR="00E83C1C" w:rsidRPr="00E83C1C">
        <w:rPr>
          <w:rFonts w:ascii="Arial" w:hAnsi="Arial" w:cs="Arial"/>
          <w:lang w:val="en-US" w:eastAsia="zh-CN" w:bidi="hi-IN"/>
        </w:rPr>
        <w:t>σ</w:t>
      </w:r>
      <w:r w:rsidR="00E83C1C">
        <w:rPr>
          <w:rFonts w:ascii="Arial" w:hAnsi="Arial" w:cs="Arial"/>
        </w:rPr>
        <w:t xml:space="preserve"> = </w:t>
      </w:r>
      <w:r>
        <w:rPr>
          <w:rFonts w:ascii="Arial" w:hAnsi="Arial" w:cs="Arial"/>
        </w:rPr>
        <w:t xml:space="preserve">1. </w:t>
      </w:r>
      <w:r w:rsidRPr="00FF543C">
        <w:rPr>
          <w:rFonts w:ascii="Arial" w:hAnsi="Arial" w:cs="Arial"/>
          <w:i/>
          <w:lang w:val="en-US"/>
        </w:rPr>
        <w:t>D</w:t>
      </w:r>
      <w:r w:rsidRPr="00FF543C">
        <w:rPr>
          <w:rFonts w:ascii="Arial" w:hAnsi="Arial" w:cs="Arial"/>
          <w:lang w:val="en-US"/>
        </w:rPr>
        <w:t xml:space="preserve"> was defined as the sum of the </w:t>
      </w:r>
      <w:r>
        <w:rPr>
          <w:rFonts w:ascii="Arial" w:hAnsi="Arial" w:cs="Arial"/>
        </w:rPr>
        <w:t>δ</w:t>
      </w:r>
      <w:r w:rsidRPr="00FF543C">
        <w:rPr>
          <w:rFonts w:ascii="Arial" w:hAnsi="Arial" w:cs="Arial"/>
          <w:lang w:val="en-US"/>
        </w:rPr>
        <w:t xml:space="preserve"> and </w:t>
      </w:r>
      <w:r>
        <w:rPr>
          <w:rFonts w:ascii="Arial" w:hAnsi="Arial" w:cs="Arial"/>
        </w:rPr>
        <w:t>τ</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where </w:t>
      </w:r>
      <w:r>
        <w:rPr>
          <w:rFonts w:ascii="Arial" w:hAnsi="Arial" w:cs="Arial"/>
        </w:rPr>
        <w:t>τ</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was drawn from a normal distribution with mean 0 and standard deviation </w:t>
      </w:r>
      <w:r>
        <w:rPr>
          <w:rFonts w:ascii="Arial" w:hAnsi="Arial" w:cs="Arial"/>
        </w:rPr>
        <w:t>τ</w:t>
      </w:r>
      <w:r w:rsidRPr="00FF543C">
        <w:rPr>
          <w:rFonts w:ascii="Arial" w:hAnsi="Arial" w:cs="Arial"/>
          <w:lang w:val="en-US"/>
        </w:rPr>
        <w:t xml:space="preserve">. Note that </w:t>
      </w:r>
      <w:r w:rsidRPr="00FF543C">
        <w:rPr>
          <w:rFonts w:ascii="Arial" w:hAnsi="Arial" w:cs="Arial"/>
          <w:i/>
          <w:lang w:val="en-US"/>
        </w:rPr>
        <w:t>D</w:t>
      </w:r>
      <w:r w:rsidR="00A8673D" w:rsidRPr="00FF543C">
        <w:rPr>
          <w:rFonts w:ascii="Helvetica Neue" w:hAnsi="Helvetica Neue" w:cs="Helvetica Neue"/>
          <w:vertAlign w:val="subscript"/>
          <w:lang w:val="en-US" w:eastAsia="zh-CN"/>
        </w:rPr>
        <w:t xml:space="preserve"> </w:t>
      </w:r>
      <w:proofErr w:type="spellStart"/>
      <w:r w:rsidR="00A8673D" w:rsidRPr="00FF543C">
        <w:rPr>
          <w:rFonts w:ascii="Helvetica Neue" w:hAnsi="Helvetica Neue" w:cs="Helvetica Neue"/>
          <w:vertAlign w:val="subscript"/>
          <w:lang w:val="en-US" w:eastAsia="zh-CN"/>
        </w:rPr>
        <w:t>i</w:t>
      </w:r>
      <w:proofErr w:type="spellEnd"/>
      <w:r w:rsidRPr="00FF543C">
        <w:rPr>
          <w:rFonts w:ascii="Arial" w:hAnsi="Arial" w:cs="Arial"/>
          <w:lang w:val="en-US"/>
        </w:rPr>
        <w:t xml:space="preserve">, therefore, represented a study-specific true effect that varied randomly if </w:t>
      </w:r>
      <w:r>
        <w:rPr>
          <w:rFonts w:ascii="Arial" w:hAnsi="Arial" w:cs="Arial"/>
        </w:rPr>
        <w:t>τ</w:t>
      </w:r>
      <w:r w:rsidRPr="00FF543C">
        <w:rPr>
          <w:rFonts w:ascii="Arial" w:hAnsi="Arial" w:cs="Arial"/>
          <w:lang w:val="en-US"/>
        </w:rPr>
        <w:t xml:space="preserve"> was greater than 0. Cohen's </w:t>
      </w:r>
      <w:r w:rsidRPr="00FF543C">
        <w:rPr>
          <w:rFonts w:ascii="Arial" w:hAnsi="Arial" w:cs="Arial"/>
          <w:i/>
          <w:lang w:val="en-US"/>
        </w:rPr>
        <w:t>d</w:t>
      </w:r>
      <w:r w:rsidRPr="00FF543C">
        <w:rPr>
          <w:rFonts w:ascii="Arial" w:hAnsi="Arial" w:cs="Arial"/>
          <w:lang w:val="en-US"/>
        </w:rPr>
        <w:t xml:space="preserve"> and the </w:t>
      </w:r>
      <w:r w:rsidR="00A8673D" w:rsidRPr="00FF543C">
        <w:rPr>
          <w:rFonts w:ascii="Arial" w:hAnsi="Arial" w:cs="Arial"/>
          <w:lang w:val="en-US"/>
        </w:rPr>
        <w:t xml:space="preserve">variance </w:t>
      </w:r>
      <w:r w:rsidR="00A8673D" w:rsidRPr="00FF543C">
        <w:rPr>
          <w:rFonts w:ascii="Arial" w:hAnsi="Arial" w:cs="Arial"/>
          <w:i/>
          <w:lang w:val="en-US"/>
        </w:rPr>
        <w:t>v</w:t>
      </w:r>
      <w:r w:rsidR="00A8673D" w:rsidRPr="00FF543C">
        <w:rPr>
          <w:rFonts w:ascii="Arial" w:hAnsi="Arial" w:cs="Arial"/>
          <w:lang w:val="en-US"/>
        </w:rPr>
        <w:t xml:space="preserve"> </w:t>
      </w:r>
      <w:r w:rsidRPr="00FF543C">
        <w:rPr>
          <w:rFonts w:ascii="Arial" w:hAnsi="Arial" w:cs="Arial"/>
          <w:lang w:val="en-US"/>
        </w:rPr>
        <w:t xml:space="preserve">of the effect size </w:t>
      </w:r>
      <w:proofErr w:type="gramStart"/>
      <w:r w:rsidRPr="00FF543C">
        <w:rPr>
          <w:rFonts w:ascii="Arial" w:hAnsi="Arial" w:cs="Arial"/>
          <w:lang w:val="en-US"/>
        </w:rPr>
        <w:t>were then calculated</w:t>
      </w:r>
      <w:proofErr w:type="gramEnd"/>
      <w:r w:rsidRPr="00FF543C">
        <w:rPr>
          <w:rFonts w:ascii="Arial" w:hAnsi="Arial" w:cs="Arial"/>
          <w:lang w:val="en-US"/>
        </w:rPr>
        <w:t xml:space="preserve"> as described above for the simulated study. A two-tailed independent-samples </w:t>
      </w:r>
      <w:r w:rsidRPr="00FF543C">
        <w:rPr>
          <w:rFonts w:ascii="Arial" w:hAnsi="Arial" w:cs="Arial"/>
          <w:i/>
          <w:lang w:val="en-US"/>
        </w:rPr>
        <w:t>t</w:t>
      </w:r>
      <w:r w:rsidRPr="00FF543C">
        <w:rPr>
          <w:rFonts w:ascii="Arial" w:hAnsi="Arial" w:cs="Arial"/>
          <w:lang w:val="en-US"/>
        </w:rPr>
        <w:t xml:space="preserve">-test </w:t>
      </w:r>
      <w:proofErr w:type="gramStart"/>
      <w:r w:rsidRPr="00FF543C">
        <w:rPr>
          <w:rFonts w:ascii="Arial" w:hAnsi="Arial" w:cs="Arial"/>
          <w:lang w:val="en-US"/>
        </w:rPr>
        <w:t>was then applied</w:t>
      </w:r>
      <w:proofErr w:type="gramEnd"/>
      <w:r w:rsidRPr="00FF543C">
        <w:rPr>
          <w:rFonts w:ascii="Arial" w:hAnsi="Arial" w:cs="Arial"/>
          <w:lang w:val="en-US"/>
        </w:rPr>
        <w:t xml:space="preserve"> to generate a </w:t>
      </w:r>
      <w:r w:rsidRPr="00FF543C">
        <w:rPr>
          <w:rFonts w:ascii="Arial" w:hAnsi="Arial" w:cs="Arial"/>
          <w:i/>
          <w:lang w:val="en-US"/>
        </w:rPr>
        <w:t>t</w:t>
      </w:r>
      <w:r w:rsidRPr="00FF543C">
        <w:rPr>
          <w:rFonts w:ascii="Arial" w:hAnsi="Arial" w:cs="Arial"/>
          <w:lang w:val="en-US"/>
        </w:rPr>
        <w:t xml:space="preserve">-value and </w:t>
      </w:r>
      <w:r w:rsidRPr="00FF543C">
        <w:rPr>
          <w:rFonts w:ascii="Arial" w:hAnsi="Arial" w:cs="Arial"/>
          <w:i/>
          <w:lang w:val="en-US"/>
        </w:rPr>
        <w:t>p</w:t>
      </w:r>
      <w:r w:rsidRPr="00FF543C">
        <w:rPr>
          <w:rFonts w:ascii="Arial" w:hAnsi="Arial" w:cs="Arial"/>
          <w:lang w:val="en-US"/>
        </w:rPr>
        <w:t xml:space="preserve">-value. Each simulated study, therefore, </w:t>
      </w:r>
      <w:proofErr w:type="gramStart"/>
      <w:r w:rsidRPr="00FF543C">
        <w:rPr>
          <w:rFonts w:ascii="Arial" w:hAnsi="Arial" w:cs="Arial"/>
          <w:lang w:val="en-US"/>
        </w:rPr>
        <w:t>was represented</w:t>
      </w:r>
      <w:proofErr w:type="gramEnd"/>
      <w:r w:rsidRPr="00FF543C">
        <w:rPr>
          <w:rFonts w:ascii="Arial" w:hAnsi="Arial" w:cs="Arial"/>
          <w:lang w:val="en-US"/>
        </w:rPr>
        <w:t xml:space="preserve"> by a value for </w:t>
      </w:r>
      <w:r w:rsidRPr="00FF543C">
        <w:rPr>
          <w:rFonts w:ascii="Arial" w:hAnsi="Arial" w:cs="Arial"/>
          <w:i/>
          <w:lang w:val="en-US"/>
        </w:rPr>
        <w:t>d</w:t>
      </w:r>
      <w:r w:rsidRPr="00FF543C">
        <w:rPr>
          <w:rFonts w:ascii="Arial" w:hAnsi="Arial" w:cs="Arial"/>
          <w:lang w:val="en-US"/>
        </w:rPr>
        <w:t xml:space="preserve">, </w:t>
      </w:r>
      <w:r w:rsidRPr="00FF543C">
        <w:rPr>
          <w:rFonts w:ascii="Arial" w:hAnsi="Arial" w:cs="Arial"/>
          <w:i/>
          <w:lang w:val="en-US"/>
        </w:rPr>
        <w:t>v</w:t>
      </w:r>
      <w:r w:rsidRPr="00FF543C">
        <w:rPr>
          <w:rFonts w:ascii="Arial" w:hAnsi="Arial" w:cs="Arial"/>
          <w:lang w:val="en-US"/>
        </w:rPr>
        <w:t xml:space="preserve">, </w:t>
      </w:r>
      <w:r w:rsidRPr="00FF543C">
        <w:rPr>
          <w:rFonts w:ascii="Arial" w:hAnsi="Arial" w:cs="Arial"/>
          <w:i/>
          <w:lang w:val="en-US"/>
        </w:rPr>
        <w:t>p</w:t>
      </w:r>
      <w:r w:rsidRPr="00FF543C">
        <w:rPr>
          <w:rFonts w:ascii="Arial" w:hAnsi="Arial" w:cs="Arial"/>
          <w:lang w:val="en-US"/>
        </w:rPr>
        <w:t xml:space="preserve">, and </w:t>
      </w:r>
      <w:r w:rsidRPr="00FF543C">
        <w:rPr>
          <w:rFonts w:ascii="Arial" w:hAnsi="Arial" w:cs="Arial"/>
          <w:i/>
          <w:lang w:val="en-US"/>
        </w:rPr>
        <w:t>t</w:t>
      </w:r>
      <w:r w:rsidRPr="00FF543C">
        <w:rPr>
          <w:rFonts w:ascii="Arial" w:hAnsi="Arial" w:cs="Arial"/>
          <w:lang w:val="en-US"/>
        </w:rPr>
        <w:t>.</w:t>
      </w:r>
    </w:p>
    <w:p w14:paraId="28C22E83" w14:textId="158DF7DC" w:rsidR="00D318CD" w:rsidRDefault="00EE4230" w:rsidP="00A8673D">
      <w:pPr>
        <w:pStyle w:val="Normal1"/>
        <w:spacing w:line="480" w:lineRule="auto"/>
        <w:rPr>
          <w:rFonts w:ascii="Arial" w:hAnsi="Arial" w:cs="Arial"/>
        </w:rPr>
      </w:pPr>
      <w:r>
        <w:rPr>
          <w:rFonts w:ascii="Arial" w:hAnsi="Arial" w:cs="Arial"/>
        </w:rPr>
        <w:tab/>
        <w:t xml:space="preserve">In the case of publication bias, the studies produced without the influence of bias followed the procedure just described. For the studies affected by publication bias, studies </w:t>
      </w:r>
      <w:proofErr w:type="gramStart"/>
      <w:r>
        <w:rPr>
          <w:rFonts w:ascii="Arial" w:hAnsi="Arial" w:cs="Arial"/>
        </w:rPr>
        <w:t>were produced</w:t>
      </w:r>
      <w:proofErr w:type="gramEnd"/>
      <w:r>
        <w:rPr>
          <w:rFonts w:ascii="Arial" w:hAnsi="Arial" w:cs="Arial"/>
        </w:rPr>
        <w:t xml:space="preserve"> as described above, but were deleted if the results were statistically non-significant (</w:t>
      </w:r>
      <w:r>
        <w:rPr>
          <w:rFonts w:ascii="Arial" w:hAnsi="Arial" w:cs="Arial"/>
          <w:i/>
        </w:rPr>
        <w:t>p</w:t>
      </w:r>
      <w:r>
        <w:rPr>
          <w:rFonts w:ascii="Arial" w:hAnsi="Arial" w:cs="Arial"/>
        </w:rPr>
        <w:t xml:space="preserve"> &lt; .05) or if the effect size was negative (</w:t>
      </w:r>
      <w:r>
        <w:rPr>
          <w:rFonts w:ascii="Arial" w:hAnsi="Arial" w:cs="Arial"/>
          <w:i/>
        </w:rPr>
        <w:t>d</w:t>
      </w:r>
      <w:r>
        <w:rPr>
          <w:rFonts w:ascii="Arial" w:hAnsi="Arial" w:cs="Arial"/>
        </w:rPr>
        <w:t xml:space="preserve"> &lt; 0).</w:t>
      </w:r>
      <w:r w:rsidR="00EE166B">
        <w:rPr>
          <w:rFonts w:ascii="Arial" w:hAnsi="Arial" w:cs="Arial"/>
        </w:rPr>
        <w:t xml:space="preserve"> </w:t>
      </w:r>
      <w:r>
        <w:rPr>
          <w:rFonts w:ascii="Arial" w:hAnsi="Arial" w:cs="Arial"/>
        </w:rPr>
        <w:t xml:space="preserve">Studies </w:t>
      </w:r>
      <w:proofErr w:type="gramStart"/>
      <w:r>
        <w:rPr>
          <w:rFonts w:ascii="Arial" w:hAnsi="Arial" w:cs="Arial"/>
        </w:rPr>
        <w:t>were continually produced</w:t>
      </w:r>
      <w:proofErr w:type="gramEnd"/>
      <w:r>
        <w:rPr>
          <w:rFonts w:ascii="Arial" w:hAnsi="Arial" w:cs="Arial"/>
        </w:rPr>
        <w:t xml:space="preserve"> until the target number of studies had been reached. For example, for a meta-analysis with </w:t>
      </w:r>
      <w:r>
        <w:rPr>
          <w:rFonts w:ascii="Arial" w:hAnsi="Arial" w:cs="Arial"/>
          <w:i/>
        </w:rPr>
        <w:t>k</w:t>
      </w:r>
      <w:r>
        <w:rPr>
          <w:rFonts w:ascii="Arial" w:hAnsi="Arial" w:cs="Arial"/>
        </w:rPr>
        <w:t xml:space="preserve"> = 10 and 60% publication bias, </w:t>
      </w:r>
      <w:proofErr w:type="gramStart"/>
      <w:r>
        <w:rPr>
          <w:rFonts w:ascii="Arial" w:hAnsi="Arial" w:cs="Arial"/>
        </w:rPr>
        <w:t>4</w:t>
      </w:r>
      <w:proofErr w:type="gramEnd"/>
      <w:r>
        <w:rPr>
          <w:rFonts w:ascii="Arial" w:hAnsi="Arial" w:cs="Arial"/>
        </w:rPr>
        <w:t xml:space="preserve"> studies were produced without publication bias</w:t>
      </w:r>
      <w:r w:rsidR="00A8673D">
        <w:rPr>
          <w:rFonts w:ascii="Arial" w:hAnsi="Arial" w:cs="Arial"/>
        </w:rPr>
        <w:t xml:space="preserve"> (producing either a significant or non-significant result)</w:t>
      </w:r>
      <w:r>
        <w:rPr>
          <w:rFonts w:ascii="Arial" w:hAnsi="Arial" w:cs="Arial"/>
        </w:rPr>
        <w:t xml:space="preserve">, and then the simulation ran until 6 additional studies with </w:t>
      </w:r>
      <w:r>
        <w:rPr>
          <w:rFonts w:ascii="Arial" w:hAnsi="Arial" w:cs="Arial"/>
          <w:i/>
        </w:rPr>
        <w:t>p</w:t>
      </w:r>
      <w:r>
        <w:rPr>
          <w:rFonts w:ascii="Arial" w:hAnsi="Arial" w:cs="Arial"/>
        </w:rPr>
        <w:t xml:space="preserve"> &lt; .05 and </w:t>
      </w:r>
      <w:r>
        <w:rPr>
          <w:rFonts w:ascii="Arial" w:hAnsi="Arial" w:cs="Arial"/>
          <w:i/>
        </w:rPr>
        <w:t>d</w:t>
      </w:r>
      <w:r>
        <w:rPr>
          <w:rFonts w:ascii="Arial" w:hAnsi="Arial" w:cs="Arial"/>
        </w:rPr>
        <w:t xml:space="preserve"> &gt; 0 were produced.</w:t>
      </w:r>
      <w:r w:rsidR="00A8673D">
        <w:rPr>
          <w:rFonts w:ascii="Arial" w:hAnsi="Arial" w:cs="Arial"/>
        </w:rPr>
        <w:t xml:space="preserve"> </w:t>
      </w:r>
      <w:r w:rsidR="00EE166B">
        <w:rPr>
          <w:rFonts w:ascii="Arial" w:hAnsi="Arial" w:cs="Arial"/>
        </w:rPr>
        <w:t xml:space="preserve">This disentangles the effects of publication bias from the number of published studies </w:t>
      </w:r>
      <w:r w:rsidR="00F334B4">
        <w:rPr>
          <w:rFonts w:ascii="Arial" w:hAnsi="Arial" w:cs="Arial"/>
          <w:i/>
        </w:rPr>
        <w:t xml:space="preserve">k. </w:t>
      </w:r>
      <w:r w:rsidR="00F334B4">
        <w:rPr>
          <w:rFonts w:ascii="Arial" w:hAnsi="Arial" w:cs="Arial"/>
        </w:rPr>
        <w:t xml:space="preserve">This is an improvement </w:t>
      </w:r>
      <w:r w:rsidR="00E97896">
        <w:rPr>
          <w:rFonts w:ascii="Arial" w:hAnsi="Arial" w:cs="Arial"/>
        </w:rPr>
        <w:t xml:space="preserve">over the approach used by </w:t>
      </w:r>
      <w:r w:rsidR="00AE4D42">
        <w:rPr>
          <w:rFonts w:ascii="Arial" w:hAnsi="Arial" w:cs="Arial"/>
        </w:rPr>
        <w:t xml:space="preserve">some previous </w:t>
      </w:r>
      <w:proofErr w:type="gramStart"/>
      <w:r w:rsidR="00AE4D42">
        <w:rPr>
          <w:rFonts w:ascii="Arial" w:hAnsi="Arial" w:cs="Arial"/>
        </w:rPr>
        <w:t xml:space="preserve">simulations </w:t>
      </w:r>
      <w:r w:rsidR="00F334B4">
        <w:rPr>
          <w:rFonts w:ascii="Arial" w:hAnsi="Arial" w:cs="Arial"/>
        </w:rPr>
        <w:t>which</w:t>
      </w:r>
      <w:proofErr w:type="gramEnd"/>
      <w:r w:rsidR="00F334B4">
        <w:rPr>
          <w:rFonts w:ascii="Arial" w:hAnsi="Arial" w:cs="Arial"/>
        </w:rPr>
        <w:t xml:space="preserve"> generated </w:t>
      </w:r>
      <w:r w:rsidR="00F334B4">
        <w:rPr>
          <w:rFonts w:ascii="Arial" w:hAnsi="Arial" w:cs="Arial"/>
          <w:i/>
        </w:rPr>
        <w:t xml:space="preserve">k </w:t>
      </w:r>
      <w:r w:rsidR="00F334B4">
        <w:rPr>
          <w:rFonts w:ascii="Arial" w:hAnsi="Arial" w:cs="Arial"/>
        </w:rPr>
        <w:t xml:space="preserve">studies, then discarded a proportion of the </w:t>
      </w:r>
      <w:proofErr w:type="spellStart"/>
      <w:r w:rsidR="00F334B4">
        <w:rPr>
          <w:rFonts w:ascii="Arial" w:hAnsi="Arial" w:cs="Arial"/>
        </w:rPr>
        <w:t>nonsignificant</w:t>
      </w:r>
      <w:proofErr w:type="spellEnd"/>
      <w:r w:rsidR="00F334B4">
        <w:rPr>
          <w:rFonts w:ascii="Arial" w:hAnsi="Arial" w:cs="Arial"/>
        </w:rPr>
        <w:t xml:space="preserve"> results</w:t>
      </w:r>
      <w:r w:rsidR="00E97896">
        <w:rPr>
          <w:rFonts w:ascii="Arial" w:hAnsi="Arial" w:cs="Arial"/>
        </w:rPr>
        <w:t>; under this approach</w:t>
      </w:r>
      <w:r w:rsidR="00EE166B">
        <w:rPr>
          <w:rFonts w:ascii="Arial" w:hAnsi="Arial" w:cs="Arial"/>
        </w:rPr>
        <w:t>,</w:t>
      </w:r>
      <w:r w:rsidR="00526FD2">
        <w:rPr>
          <w:rFonts w:ascii="Arial" w:hAnsi="Arial" w:cs="Arial"/>
        </w:rPr>
        <w:t xml:space="preserve"> s</w:t>
      </w:r>
      <w:r w:rsidR="00E97896">
        <w:rPr>
          <w:rFonts w:ascii="Arial" w:hAnsi="Arial" w:cs="Arial"/>
        </w:rPr>
        <w:t>tronger publication bias reduces</w:t>
      </w:r>
      <w:r w:rsidR="00526FD2">
        <w:rPr>
          <w:rFonts w:ascii="Arial" w:hAnsi="Arial" w:cs="Arial"/>
        </w:rPr>
        <w:t xml:space="preserve"> the published studies </w:t>
      </w:r>
      <w:r w:rsidR="00526FD2">
        <w:rPr>
          <w:rFonts w:ascii="Arial" w:hAnsi="Arial" w:cs="Arial"/>
          <w:i/>
        </w:rPr>
        <w:t>k</w:t>
      </w:r>
      <w:r w:rsidR="00526FD2">
        <w:rPr>
          <w:rFonts w:ascii="Arial" w:hAnsi="Arial" w:cs="Arial"/>
        </w:rPr>
        <w:t>, making it difficult to tell whether poor</w:t>
      </w:r>
      <w:r w:rsidR="00AE4D42">
        <w:rPr>
          <w:rFonts w:ascii="Arial" w:hAnsi="Arial" w:cs="Arial"/>
        </w:rPr>
        <w:t xml:space="preserve">er </w:t>
      </w:r>
      <w:r w:rsidR="00526FD2">
        <w:rPr>
          <w:rFonts w:ascii="Arial" w:hAnsi="Arial" w:cs="Arial"/>
        </w:rPr>
        <w:t xml:space="preserve">performance </w:t>
      </w:r>
      <w:r w:rsidR="00AE4D42">
        <w:rPr>
          <w:rFonts w:ascii="Arial" w:hAnsi="Arial" w:cs="Arial"/>
        </w:rPr>
        <w:t>wa</w:t>
      </w:r>
      <w:r w:rsidR="00526FD2">
        <w:rPr>
          <w:rFonts w:ascii="Arial" w:hAnsi="Arial" w:cs="Arial"/>
        </w:rPr>
        <w:t>s due to stronger bias or fewer studies.</w:t>
      </w:r>
    </w:p>
    <w:p w14:paraId="5B8C0665" w14:textId="18694B0C" w:rsidR="005E531F" w:rsidRDefault="00EE4230">
      <w:pPr>
        <w:pStyle w:val="Normal1"/>
        <w:spacing w:line="480" w:lineRule="auto"/>
        <w:rPr>
          <w:rFonts w:ascii="Arial" w:hAnsi="Arial" w:cs="Arial"/>
        </w:rPr>
      </w:pPr>
      <w:r>
        <w:rPr>
          <w:rFonts w:ascii="Arial" w:hAnsi="Arial" w:cs="Arial"/>
        </w:rPr>
        <w:tab/>
        <w:t>We studied four forms of QRP</w:t>
      </w:r>
      <w:r w:rsidR="00A8673D">
        <w:rPr>
          <w:rFonts w:ascii="Arial" w:hAnsi="Arial" w:cs="Arial"/>
        </w:rPr>
        <w:t>s</w:t>
      </w:r>
      <w:r>
        <w:rPr>
          <w:rFonts w:ascii="Arial" w:hAnsi="Arial" w:cs="Arial"/>
        </w:rPr>
        <w:t xml:space="preserve">: (1) Optional removal of outliers, (2) Optional selection between two dependent variables, (3) optional use of moderators, and (4) optional stopping. Each data set that would have QRPs applied to it was designed to simulate a study with a two-by-two (experimental group vs. the control group; level one of the moderator vs. level two </w:t>
      </w:r>
      <w:r>
        <w:rPr>
          <w:rFonts w:ascii="Arial" w:hAnsi="Arial" w:cs="Arial"/>
        </w:rPr>
        <w:lastRenderedPageBreak/>
        <w:t xml:space="preserve">of the moderator) design and two dependent variables. </w:t>
      </w:r>
      <w:commentRangeStart w:id="1"/>
      <w:r>
        <w:rPr>
          <w:rFonts w:ascii="Arial" w:hAnsi="Arial" w:cs="Arial"/>
        </w:rPr>
        <w:t xml:space="preserve">Each dependent variable </w:t>
      </w:r>
      <w:proofErr w:type="gramStart"/>
      <w:r>
        <w:rPr>
          <w:rFonts w:ascii="Arial" w:hAnsi="Arial" w:cs="Arial"/>
        </w:rPr>
        <w:t>was measured</w:t>
      </w:r>
      <w:proofErr w:type="gramEnd"/>
      <w:r>
        <w:rPr>
          <w:rFonts w:ascii="Arial" w:hAnsi="Arial" w:cs="Arial"/>
        </w:rPr>
        <w:t xml:space="preserve"> </w:t>
      </w:r>
      <w:r w:rsidR="00E97896">
        <w:rPr>
          <w:rFonts w:ascii="Arial" w:hAnsi="Arial" w:cs="Arial"/>
        </w:rPr>
        <w:t xml:space="preserve">across </w:t>
      </w:r>
      <w:r>
        <w:rPr>
          <w:rFonts w:ascii="Arial" w:hAnsi="Arial" w:cs="Arial"/>
          <w:i/>
          <w:iCs/>
        </w:rPr>
        <w:t>n</w:t>
      </w:r>
      <w:r w:rsidR="00E97896">
        <w:rPr>
          <w:rFonts w:ascii="Arial" w:hAnsi="Arial" w:cs="Arial"/>
          <w:i/>
          <w:iCs/>
        </w:rPr>
        <w:t xml:space="preserve"> </w:t>
      </w:r>
      <w:r w:rsidR="00E97896">
        <w:rPr>
          <w:rFonts w:ascii="Arial" w:hAnsi="Arial" w:cs="Arial"/>
          <w:iCs/>
        </w:rPr>
        <w:t>observations</w:t>
      </w:r>
      <w:r>
        <w:rPr>
          <w:rFonts w:ascii="Arial" w:hAnsi="Arial" w:cs="Arial"/>
        </w:rPr>
        <w:t xml:space="preserve">. </w:t>
      </w:r>
      <w:commentRangeEnd w:id="1"/>
      <w:r w:rsidR="00E97896">
        <w:rPr>
          <w:rStyle w:val="CommentReference"/>
          <w:rFonts w:cs="Mangal"/>
        </w:rPr>
        <w:commentReference w:id="1"/>
      </w:r>
      <w:r>
        <w:rPr>
          <w:rFonts w:ascii="Arial" w:hAnsi="Arial" w:cs="Arial"/>
        </w:rPr>
        <w:t xml:space="preserve">The moderator divided the simulated data set in half in a way that was independent of the dependent variable (i.e., the moderator had no main effect on the dependent variable) and the treatment (i.e., no collinearity between moderator and treatment). The two dependent variables were correlated at </w:t>
      </w:r>
      <w:r>
        <w:rPr>
          <w:rFonts w:ascii="Arial" w:hAnsi="Arial" w:cs="Arial"/>
          <w:i/>
          <w:iCs/>
        </w:rPr>
        <w:t>r</w:t>
      </w:r>
      <w:r>
        <w:rPr>
          <w:rFonts w:ascii="Arial" w:hAnsi="Arial" w:cs="Arial"/>
        </w:rPr>
        <w:t xml:space="preserve"> = 0.50.</w:t>
      </w:r>
    </w:p>
    <w:p w14:paraId="25DE420F" w14:textId="3E7B90F5" w:rsidR="005E531F" w:rsidRDefault="00EE4230">
      <w:pPr>
        <w:pStyle w:val="Normal1"/>
        <w:spacing w:line="480" w:lineRule="auto"/>
        <w:rPr>
          <w:rFonts w:ascii="Arial" w:hAnsi="Arial" w:cs="Arial"/>
        </w:rPr>
      </w:pPr>
      <w:r>
        <w:rPr>
          <w:rFonts w:ascii="Arial" w:hAnsi="Arial" w:cs="Arial"/>
        </w:rPr>
        <w:tab/>
        <w:t xml:space="preserve">QRPs </w:t>
      </w:r>
      <w:proofErr w:type="gramStart"/>
      <w:r>
        <w:rPr>
          <w:rFonts w:ascii="Arial" w:hAnsi="Arial" w:cs="Arial"/>
        </w:rPr>
        <w:t>were applied</w:t>
      </w:r>
      <w:proofErr w:type="gramEnd"/>
      <w:r>
        <w:rPr>
          <w:rFonts w:ascii="Arial" w:hAnsi="Arial" w:cs="Arial"/>
        </w:rPr>
        <w:t xml:space="preserve"> in an algorithmic process</w:t>
      </w:r>
      <w:r w:rsidR="00E97896">
        <w:rPr>
          <w:rFonts w:ascii="Arial" w:hAnsi="Arial" w:cs="Arial"/>
        </w:rPr>
        <w:t xml:space="preserve"> that realistically simulated the behavior of a researcher fishing for statistical significance</w:t>
      </w:r>
      <w:r>
        <w:rPr>
          <w:rFonts w:ascii="Arial" w:hAnsi="Arial" w:cs="Arial"/>
        </w:rPr>
        <w:t xml:space="preserve">. The simulated researcher first tested the main effect of experimental manipulation (i.e., experimental vs. control group) on the first dependent variable. If this effect was not statistically significant and positive, the simulated researcher removed outliers (defined as observations with an absolute value </w:t>
      </w:r>
      <w:proofErr w:type="gramStart"/>
      <w:r>
        <w:rPr>
          <w:rFonts w:ascii="Arial" w:hAnsi="Arial" w:cs="Arial"/>
        </w:rPr>
        <w:t>z-score</w:t>
      </w:r>
      <w:proofErr w:type="gramEnd"/>
      <w:r>
        <w:rPr>
          <w:rFonts w:ascii="Arial" w:hAnsi="Arial" w:cs="Arial"/>
        </w:rPr>
        <w:t xml:space="preserve"> greater than 2). If this second test was not positive and significant, the simulated research</w:t>
      </w:r>
      <w:r w:rsidR="00F75344">
        <w:rPr>
          <w:rFonts w:ascii="Arial" w:hAnsi="Arial" w:cs="Arial"/>
        </w:rPr>
        <w:t>er</w:t>
      </w:r>
      <w:r>
        <w:rPr>
          <w:rFonts w:ascii="Arial" w:hAnsi="Arial" w:cs="Arial"/>
        </w:rPr>
        <w:t xml:space="preserve"> moved to the second dependent variable and repeated the above steps. If no positive and significant effect </w:t>
      </w:r>
      <w:proofErr w:type="gramStart"/>
      <w:r>
        <w:rPr>
          <w:rFonts w:ascii="Arial" w:hAnsi="Arial" w:cs="Arial"/>
        </w:rPr>
        <w:t>was found</w:t>
      </w:r>
      <w:proofErr w:type="gramEnd"/>
      <w:r>
        <w:rPr>
          <w:rFonts w:ascii="Arial" w:hAnsi="Arial" w:cs="Arial"/>
        </w:rPr>
        <w:t xml:space="preserve"> using the second dependent variable, the researcher moved back to the first dependent variable and tested for an interaction effect between the experimental manipulation and the moderator. In the presence of a significant interaction, the researcher compared the experimental and control groups in only the subgroup defined by the first level of the moderator. This examination was conducted first with and then without outliers, and in the absence of a positive and significant effect, the researcher moved to the second dependent variable, first checking for an interaction effect. If no positive significant effect </w:t>
      </w:r>
      <w:proofErr w:type="gramStart"/>
      <w:r>
        <w:rPr>
          <w:rFonts w:ascii="Arial" w:hAnsi="Arial" w:cs="Arial"/>
        </w:rPr>
        <w:t>was found</w:t>
      </w:r>
      <w:proofErr w:type="gramEnd"/>
      <w:r>
        <w:rPr>
          <w:rFonts w:ascii="Arial" w:hAnsi="Arial" w:cs="Arial"/>
        </w:rPr>
        <w:t xml:space="preserve">, the researcher moved to the subgroup defined by the second level of the moderator and repeated the above steps. </w:t>
      </w:r>
    </w:p>
    <w:p w14:paraId="5A990C78" w14:textId="77777777" w:rsidR="005E531F" w:rsidRDefault="00EE4230">
      <w:pPr>
        <w:pStyle w:val="Normal1"/>
        <w:spacing w:line="480" w:lineRule="auto"/>
        <w:ind w:firstLine="709"/>
        <w:rPr>
          <w:rFonts w:ascii="Arial" w:hAnsi="Arial" w:cs="Arial"/>
        </w:rPr>
      </w:pPr>
      <w:r>
        <w:rPr>
          <w:rFonts w:ascii="Arial" w:hAnsi="Arial" w:cs="Arial"/>
        </w:rPr>
        <w:t xml:space="preserve">If none of these analyses produced a positive and significant effect, the first test (experimental vs. control on the first dependent variable with outliers untouched and no division by the moderator) was taken as the </w:t>
      </w:r>
      <w:proofErr w:type="gramStart"/>
      <w:r>
        <w:rPr>
          <w:rFonts w:ascii="Arial" w:hAnsi="Arial" w:cs="Arial"/>
        </w:rPr>
        <w:t>final result</w:t>
      </w:r>
      <w:proofErr w:type="gramEnd"/>
      <w:r>
        <w:rPr>
          <w:rFonts w:ascii="Arial" w:hAnsi="Arial" w:cs="Arial"/>
        </w:rPr>
        <w:t xml:space="preserve">. However, the simulated researcher could also opt to collect some additional amount of data, with new observations split evenly </w:t>
      </w:r>
      <w:r>
        <w:rPr>
          <w:rFonts w:ascii="Arial" w:hAnsi="Arial" w:cs="Arial"/>
        </w:rPr>
        <w:lastRenderedPageBreak/>
        <w:t xml:space="preserve">between each of the four cells. After each additional collection effort, the QRPs described above </w:t>
      </w:r>
      <w:proofErr w:type="gramStart"/>
      <w:r>
        <w:rPr>
          <w:rFonts w:ascii="Arial" w:hAnsi="Arial" w:cs="Arial"/>
        </w:rPr>
        <w:t>were repeated</w:t>
      </w:r>
      <w:proofErr w:type="gramEnd"/>
      <w:r>
        <w:rPr>
          <w:rFonts w:ascii="Arial" w:hAnsi="Arial" w:cs="Arial"/>
        </w:rPr>
        <w:t>. Thus, for each data collection effort, simulated researchers could potentially apply 12 comparisons.</w:t>
      </w:r>
    </w:p>
    <w:p w14:paraId="3C803B53" w14:textId="2723AD2C" w:rsidR="005E531F" w:rsidRDefault="00EE4230">
      <w:pPr>
        <w:pStyle w:val="Normal1"/>
        <w:spacing w:line="480" w:lineRule="auto"/>
        <w:rPr>
          <w:rFonts w:ascii="Arial" w:hAnsi="Arial" w:cs="Arial"/>
        </w:rPr>
      </w:pPr>
      <w:r>
        <w:rPr>
          <w:rFonts w:ascii="Arial" w:hAnsi="Arial" w:cs="Arial"/>
        </w:rPr>
        <w:tab/>
      </w:r>
      <w:proofErr w:type="gramStart"/>
      <w:r>
        <w:rPr>
          <w:rFonts w:ascii="Arial" w:hAnsi="Arial" w:cs="Arial"/>
        </w:rPr>
        <w:t xml:space="preserve">We then created three types of </w:t>
      </w:r>
      <w:r w:rsidR="00F75344" w:rsidRPr="002E35AB">
        <w:rPr>
          <w:rFonts w:ascii="Arial" w:hAnsi="Arial" w:cs="Arial"/>
          <w:i/>
        </w:rPr>
        <w:t xml:space="preserve">QRP </w:t>
      </w:r>
      <w:r w:rsidRPr="002E35AB">
        <w:rPr>
          <w:rFonts w:ascii="Arial" w:hAnsi="Arial" w:cs="Arial"/>
          <w:i/>
        </w:rPr>
        <w:t>strategies</w:t>
      </w:r>
      <w:r>
        <w:rPr>
          <w:rFonts w:ascii="Arial" w:hAnsi="Arial" w:cs="Arial"/>
        </w:rPr>
        <w:t xml:space="preserve"> </w:t>
      </w:r>
      <w:r w:rsidR="00F75344">
        <w:rPr>
          <w:rFonts w:ascii="Arial" w:hAnsi="Arial" w:cs="Arial"/>
        </w:rPr>
        <w:t xml:space="preserve">a </w:t>
      </w:r>
      <w:r>
        <w:rPr>
          <w:rFonts w:ascii="Arial" w:hAnsi="Arial" w:cs="Arial"/>
        </w:rPr>
        <w:t>simulated researcher could adopt: (1) pure (no use of QRPs); (2) moderate (optional dependent variables and the addition of three observations per cell for up to three data collection efforts); and (3) aggressive (use of optional outliers, optional dependent variables, optional moderators, and the addition of three observations per cell for up to five data collection efforts).</w:t>
      </w:r>
      <w:proofErr w:type="gramEnd"/>
      <w:r>
        <w:rPr>
          <w:rFonts w:ascii="Arial" w:hAnsi="Arial" w:cs="Arial"/>
        </w:rPr>
        <w:t xml:space="preserve"> As it is unlikely that every researcher in a field applies QRPs in the same fashion, we defined three </w:t>
      </w:r>
      <w:r w:rsidRPr="002E35AB">
        <w:rPr>
          <w:rFonts w:ascii="Arial" w:hAnsi="Arial" w:cs="Arial"/>
          <w:i/>
        </w:rPr>
        <w:t>QRP environments</w:t>
      </w:r>
      <w:r>
        <w:rPr>
          <w:rFonts w:ascii="Arial" w:hAnsi="Arial" w:cs="Arial"/>
        </w:rPr>
        <w:t xml:space="preserve"> to describe possible prototypical research fields with a specific severity of QRP application. Each QRP environment was characterized by a mixture of simulated researchers with individual QRP </w:t>
      </w:r>
      <w:r w:rsidR="00F75344">
        <w:rPr>
          <w:rFonts w:ascii="Arial" w:hAnsi="Arial" w:cs="Arial"/>
        </w:rPr>
        <w:t>strategies</w:t>
      </w:r>
      <w:r>
        <w:rPr>
          <w:rFonts w:ascii="Arial" w:hAnsi="Arial" w:cs="Arial"/>
        </w:rPr>
        <w:t>: (1) none (100% of simulated researchers adopted the pure strategy); (2) medium (30% pure, 50% moderate, and 20% aggressive); and high (10% pure, 40% moderate, and 50% aggressive). Critically, the QRP percentages and the publication bias percentages were independent, such that the QRP percentages held for the studies produced with and without the influence of publication bias.</w:t>
      </w:r>
    </w:p>
    <w:p w14:paraId="1E70AFED" w14:textId="003BA293" w:rsidR="005E531F" w:rsidRDefault="00EE4230">
      <w:pPr>
        <w:pStyle w:val="Normal1"/>
        <w:spacing w:line="480" w:lineRule="auto"/>
        <w:rPr>
          <w:rFonts w:ascii="Arial" w:hAnsi="Arial" w:cs="Arial"/>
        </w:rPr>
      </w:pPr>
      <w:r>
        <w:rPr>
          <w:rFonts w:ascii="Arial" w:hAnsi="Arial" w:cs="Arial"/>
        </w:rPr>
        <w:tab/>
        <w:t xml:space="preserve">To summarize, given that little is known about </w:t>
      </w:r>
      <w:r w:rsidR="00E97896">
        <w:rPr>
          <w:rFonts w:ascii="Arial" w:hAnsi="Arial" w:cs="Arial"/>
        </w:rPr>
        <w:t>the severity of publication bias</w:t>
      </w:r>
      <w:r w:rsidR="00E97896">
        <w:rPr>
          <w:rFonts w:ascii="Arial" w:hAnsi="Arial" w:cs="Arial"/>
        </w:rPr>
        <w:t xml:space="preserve"> or the prevalence of</w:t>
      </w:r>
      <w:r>
        <w:rPr>
          <w:rFonts w:ascii="Arial" w:hAnsi="Arial" w:cs="Arial"/>
        </w:rPr>
        <w:t xml:space="preserve"> QRPs </w:t>
      </w:r>
      <w:r w:rsidR="00E97896">
        <w:rPr>
          <w:rFonts w:ascii="Arial" w:hAnsi="Arial" w:cs="Arial"/>
        </w:rPr>
        <w:t xml:space="preserve">in </w:t>
      </w:r>
      <w:r>
        <w:rPr>
          <w:rFonts w:ascii="Arial" w:hAnsi="Arial" w:cs="Arial"/>
        </w:rPr>
        <w:t xml:space="preserve">psychological research, our aim was to develop a simulation with a broad enough scope to represent the possible realistic states of various literatures in psychology. As such, researchers with different interests in different literatures can explore our results given the parameters that they believe to be the most appropriate. </w:t>
      </w:r>
    </w:p>
    <w:p w14:paraId="6419E998" w14:textId="5CA00F10" w:rsidR="005E531F" w:rsidRDefault="005C270F">
      <w:pPr>
        <w:pStyle w:val="Normal1"/>
        <w:spacing w:line="480" w:lineRule="auto"/>
        <w:rPr>
          <w:rFonts w:ascii="Arial" w:hAnsi="Arial" w:cs="Arial"/>
          <w:b/>
          <w:bCs/>
        </w:rPr>
      </w:pPr>
      <w:r>
        <w:rPr>
          <w:rFonts w:ascii="Arial" w:hAnsi="Arial" w:cs="Arial"/>
          <w:b/>
          <w:bCs/>
        </w:rPr>
        <w:t>Meta-analytic Methods</w:t>
      </w:r>
    </w:p>
    <w:p w14:paraId="51234588" w14:textId="06F1D187" w:rsidR="005E531F" w:rsidRDefault="00EE4230">
      <w:pPr>
        <w:pStyle w:val="Normal1"/>
        <w:spacing w:line="480" w:lineRule="auto"/>
        <w:rPr>
          <w:rFonts w:ascii="Arial" w:hAnsi="Arial" w:cs="Arial"/>
        </w:rPr>
      </w:pPr>
      <w:r>
        <w:rPr>
          <w:rFonts w:ascii="Arial" w:hAnsi="Arial" w:cs="Arial"/>
          <w:b/>
          <w:bCs/>
        </w:rPr>
        <w:tab/>
      </w:r>
      <w:r>
        <w:rPr>
          <w:rFonts w:ascii="Arial" w:hAnsi="Arial" w:cs="Arial"/>
        </w:rPr>
        <w:t xml:space="preserve">We examined the performance of </w:t>
      </w:r>
      <w:r w:rsidR="00F75344">
        <w:rPr>
          <w:rFonts w:ascii="Arial" w:hAnsi="Arial" w:cs="Arial"/>
        </w:rPr>
        <w:t xml:space="preserve">eight </w:t>
      </w:r>
      <w:r>
        <w:rPr>
          <w:rFonts w:ascii="Arial" w:hAnsi="Arial" w:cs="Arial"/>
        </w:rPr>
        <w:t xml:space="preserve">estimators: (1) random-effects meta-analysis (RE), (2) trim-and-fill (TF), (3) precision effect test (PET), (4) precision effect estimate with </w:t>
      </w:r>
      <w:r>
        <w:rPr>
          <w:rFonts w:ascii="Arial" w:hAnsi="Arial" w:cs="Arial"/>
        </w:rPr>
        <w:lastRenderedPageBreak/>
        <w:t xml:space="preserve">standard error (PEESE), (5) the conditional combination of PET and PEESE (PET-PEESE), (6) </w:t>
      </w:r>
      <w:r w:rsidRPr="00F75344">
        <w:rPr>
          <w:rFonts w:ascii="Arial" w:hAnsi="Arial" w:cs="Arial"/>
          <w:i/>
        </w:rPr>
        <w:t>p</w:t>
      </w:r>
      <w:r>
        <w:rPr>
          <w:rFonts w:ascii="Arial" w:hAnsi="Arial" w:cs="Arial"/>
        </w:rPr>
        <w:t>-curve (PC)</w:t>
      </w:r>
      <w:r w:rsidR="00F75344">
        <w:rPr>
          <w:rFonts w:ascii="Arial" w:hAnsi="Arial" w:cs="Arial"/>
        </w:rPr>
        <w:t xml:space="preserve">, (7) </w:t>
      </w:r>
      <w:r w:rsidR="00F75344" w:rsidRPr="00EB46F4">
        <w:rPr>
          <w:rFonts w:ascii="Arial" w:hAnsi="Arial" w:cs="Arial"/>
          <w:i/>
        </w:rPr>
        <w:t>p</w:t>
      </w:r>
      <w:r w:rsidR="00F75344">
        <w:rPr>
          <w:rFonts w:ascii="Arial" w:hAnsi="Arial" w:cs="Arial"/>
        </w:rPr>
        <w:t>-uniform, and (8) a three-parameter selection model (3PSM).</w:t>
      </w:r>
    </w:p>
    <w:p w14:paraId="512F6007" w14:textId="110E82C7" w:rsidR="005E531F" w:rsidRDefault="00EE4230">
      <w:pPr>
        <w:pStyle w:val="Normal1"/>
        <w:spacing w:line="480" w:lineRule="auto"/>
        <w:rPr>
          <w:rFonts w:ascii="Arial" w:hAnsi="Arial" w:cs="Arial"/>
        </w:rPr>
      </w:pPr>
      <w:r>
        <w:rPr>
          <w:rFonts w:ascii="Arial" w:hAnsi="Arial" w:cs="Arial"/>
          <w:b/>
          <w:bCs/>
        </w:rPr>
        <w:tab/>
        <w:t xml:space="preserve">Random-effects meta-analysis. </w:t>
      </w:r>
      <w:r>
        <w:rPr>
          <w:rFonts w:ascii="Arial" w:hAnsi="Arial" w:cs="Arial"/>
        </w:rPr>
        <w:t xml:space="preserve">We applied the random-effects meta-analysis as described above using the </w:t>
      </w:r>
      <w:proofErr w:type="spellStart"/>
      <w:r w:rsidRPr="00EB46F4">
        <w:rPr>
          <w:rFonts w:ascii="Arial" w:hAnsi="Arial" w:cs="Arial"/>
          <w:i/>
        </w:rPr>
        <w:t>metafor</w:t>
      </w:r>
      <w:proofErr w:type="spellEnd"/>
      <w:r>
        <w:rPr>
          <w:rFonts w:ascii="Arial" w:hAnsi="Arial" w:cs="Arial"/>
        </w:rPr>
        <w:t xml:space="preserve"> package in </w:t>
      </w:r>
      <w:r w:rsidRPr="00EB46F4">
        <w:rPr>
          <w:rFonts w:ascii="Arial" w:hAnsi="Arial" w:cs="Arial"/>
          <w:i/>
        </w:rPr>
        <w:t>R</w:t>
      </w:r>
      <w:r>
        <w:rPr>
          <w:rFonts w:ascii="Arial" w:hAnsi="Arial" w:cs="Arial"/>
        </w:rPr>
        <w:t xml:space="preserve"> (</w:t>
      </w:r>
      <w:proofErr w:type="spellStart"/>
      <w:r>
        <w:rPr>
          <w:rFonts w:ascii="Arial" w:hAnsi="Arial" w:cs="Arial"/>
        </w:rPr>
        <w:t>Viechtbauer</w:t>
      </w:r>
      <w:proofErr w:type="spellEnd"/>
      <w:r>
        <w:rPr>
          <w:rFonts w:ascii="Arial" w:hAnsi="Arial" w:cs="Arial"/>
        </w:rPr>
        <w:t xml:space="preserve">, 2010). </w:t>
      </w:r>
      <w:r w:rsidR="00EE166B">
        <w:rPr>
          <w:rFonts w:ascii="Arial" w:hAnsi="Arial" w:cs="Arial"/>
        </w:rPr>
        <w:t xml:space="preserve">This approach makes no adjustment for publication bias or QRPs. </w:t>
      </w:r>
      <w:r>
        <w:rPr>
          <w:rFonts w:ascii="Arial" w:hAnsi="Arial" w:cs="Arial"/>
        </w:rPr>
        <w:t xml:space="preserve">We used the </w:t>
      </w:r>
      <w:proofErr w:type="spellStart"/>
      <w:r>
        <w:rPr>
          <w:rFonts w:ascii="Arial" w:hAnsi="Arial" w:cs="Arial"/>
        </w:rPr>
        <w:t>Dersimon</w:t>
      </w:r>
      <w:proofErr w:type="spellEnd"/>
      <w:r>
        <w:rPr>
          <w:rFonts w:ascii="Arial" w:hAnsi="Arial" w:cs="Arial"/>
        </w:rPr>
        <w:t xml:space="preserve">-Laird method for estimating between-study variance. </w:t>
      </w:r>
    </w:p>
    <w:p w14:paraId="2183BC6B" w14:textId="6C6CF7EB" w:rsidR="005E531F" w:rsidRDefault="00EE4230">
      <w:pPr>
        <w:pStyle w:val="Normal1"/>
        <w:spacing w:line="480" w:lineRule="auto"/>
        <w:rPr>
          <w:rFonts w:ascii="Arial" w:hAnsi="Arial" w:cs="Arial"/>
        </w:rPr>
      </w:pPr>
      <w:r>
        <w:rPr>
          <w:rFonts w:ascii="Arial" w:hAnsi="Arial" w:cs="Arial"/>
        </w:rPr>
        <w:tab/>
      </w:r>
      <w:r>
        <w:rPr>
          <w:rFonts w:ascii="Arial" w:hAnsi="Arial" w:cs="Arial"/>
          <w:b/>
          <w:bCs/>
        </w:rPr>
        <w:t xml:space="preserve">Trim-and-fill. </w:t>
      </w:r>
      <w:r>
        <w:rPr>
          <w:rFonts w:ascii="Arial" w:hAnsi="Arial" w:cs="Arial"/>
        </w:rPr>
        <w:t xml:space="preserve">The trim-and-fill approach (Duval &amp; Tweedie, 2000) is </w:t>
      </w:r>
      <w:r w:rsidR="00E97896">
        <w:rPr>
          <w:rFonts w:ascii="Arial" w:hAnsi="Arial" w:cs="Arial"/>
        </w:rPr>
        <w:t xml:space="preserve">an adjustment for publication bias based on </w:t>
      </w:r>
      <w:r>
        <w:rPr>
          <w:rFonts w:ascii="Arial" w:hAnsi="Arial" w:cs="Arial"/>
        </w:rPr>
        <w:t xml:space="preserve">funnel plot asymmetry. Note how publication bias introduces clear rightward asymmetry in Figure 1 by censoring non-significant and negative observations. The trim-and-fill iteratively removes observations from one side of the funnel plot until a criterion for symmetry </w:t>
      </w:r>
      <w:proofErr w:type="gramStart"/>
      <w:r>
        <w:rPr>
          <w:rFonts w:ascii="Arial" w:hAnsi="Arial" w:cs="Arial"/>
        </w:rPr>
        <w:t>is met</w:t>
      </w:r>
      <w:proofErr w:type="gramEnd"/>
      <w:r>
        <w:rPr>
          <w:rFonts w:ascii="Arial" w:hAnsi="Arial" w:cs="Arial"/>
        </w:rPr>
        <w:t xml:space="preserve">, and then observations are filled back into the funnel plot along with imputed observations of the opposite sign (Figure 3A). Standard meta-analytic methods </w:t>
      </w:r>
      <w:proofErr w:type="gramStart"/>
      <w:r>
        <w:rPr>
          <w:rFonts w:ascii="Arial" w:hAnsi="Arial" w:cs="Arial"/>
        </w:rPr>
        <w:t>are then applied</w:t>
      </w:r>
      <w:proofErr w:type="gramEnd"/>
      <w:r>
        <w:rPr>
          <w:rFonts w:ascii="Arial" w:hAnsi="Arial" w:cs="Arial"/>
        </w:rPr>
        <w:t xml:space="preserve"> to a data set including both observed and imputed studies. </w:t>
      </w:r>
      <w:r w:rsidR="00F75344">
        <w:rPr>
          <w:rFonts w:ascii="Arial" w:hAnsi="Arial" w:cs="Arial"/>
        </w:rPr>
        <w:t>W</w:t>
      </w:r>
      <w:r>
        <w:rPr>
          <w:rFonts w:ascii="Arial" w:hAnsi="Arial" w:cs="Arial"/>
        </w:rPr>
        <w:t xml:space="preserve">e use the default algorithm provided by the </w:t>
      </w:r>
      <w:proofErr w:type="spellStart"/>
      <w:r w:rsidRPr="00EB46F4">
        <w:rPr>
          <w:rFonts w:ascii="Arial" w:hAnsi="Arial" w:cs="Arial"/>
          <w:i/>
        </w:rPr>
        <w:t>metafor</w:t>
      </w:r>
      <w:proofErr w:type="spellEnd"/>
      <w:r>
        <w:rPr>
          <w:rFonts w:ascii="Arial" w:hAnsi="Arial" w:cs="Arial"/>
        </w:rPr>
        <w:t xml:space="preserve"> package.</w:t>
      </w:r>
    </w:p>
    <w:p w14:paraId="7D5E5547" w14:textId="39D3781C" w:rsidR="00E97896" w:rsidRDefault="00EE4230">
      <w:pPr>
        <w:pStyle w:val="Normal1"/>
        <w:spacing w:line="480" w:lineRule="auto"/>
        <w:rPr>
          <w:rFonts w:ascii="Arial" w:hAnsi="Arial" w:cs="Arial"/>
        </w:rPr>
      </w:pPr>
      <w:r>
        <w:rPr>
          <w:rFonts w:ascii="Arial" w:hAnsi="Arial" w:cs="Arial"/>
          <w:b/>
          <w:bCs/>
        </w:rPr>
        <w:tab/>
        <w:t xml:space="preserve">PET. </w:t>
      </w:r>
      <w:r>
        <w:rPr>
          <w:rFonts w:ascii="Arial" w:hAnsi="Arial" w:cs="Arial"/>
        </w:rPr>
        <w:t xml:space="preserve">The precision effect test (PET; Stanley &amp; </w:t>
      </w:r>
      <w:proofErr w:type="spellStart"/>
      <w:r>
        <w:rPr>
          <w:rFonts w:ascii="Arial" w:hAnsi="Arial" w:cs="Arial"/>
        </w:rPr>
        <w:t>Doucouliagos</w:t>
      </w:r>
      <w:proofErr w:type="spellEnd"/>
      <w:r>
        <w:rPr>
          <w:rFonts w:ascii="Arial" w:hAnsi="Arial" w:cs="Arial"/>
        </w:rPr>
        <w:t xml:space="preserve">, 2013) is </w:t>
      </w:r>
      <w:r w:rsidR="00E97896">
        <w:rPr>
          <w:rFonts w:ascii="Arial" w:hAnsi="Arial" w:cs="Arial"/>
        </w:rPr>
        <w:t xml:space="preserve">a </w:t>
      </w:r>
      <w:r w:rsidR="00414B6F">
        <w:rPr>
          <w:rFonts w:ascii="Arial" w:hAnsi="Arial" w:cs="Arial"/>
        </w:rPr>
        <w:t xml:space="preserve">meta-regression approach to adjusting for publication bias. </w:t>
      </w:r>
      <w:r w:rsidR="00E37C35">
        <w:rPr>
          <w:rFonts w:ascii="Arial" w:hAnsi="Arial" w:cs="Arial"/>
        </w:rPr>
        <w:t xml:space="preserve">PET operates through adjustment for small-study effects: </w:t>
      </w:r>
      <w:r w:rsidR="00414B6F">
        <w:rPr>
          <w:rFonts w:ascii="Arial" w:hAnsi="Arial" w:cs="Arial"/>
        </w:rPr>
        <w:t xml:space="preserve">When there is a small study effect, the observed effect size gets smaller as the </w:t>
      </w:r>
      <w:r w:rsidR="00FE463B">
        <w:rPr>
          <w:rFonts w:ascii="Arial" w:hAnsi="Arial" w:cs="Arial"/>
        </w:rPr>
        <w:t>standard error shrinks</w:t>
      </w:r>
      <w:r w:rsidR="00414B6F">
        <w:rPr>
          <w:rFonts w:ascii="Arial" w:hAnsi="Arial" w:cs="Arial"/>
        </w:rPr>
        <w:t xml:space="preserve">. PET </w:t>
      </w:r>
      <w:r w:rsidR="00E37C35">
        <w:rPr>
          <w:rFonts w:ascii="Arial" w:hAnsi="Arial" w:cs="Arial"/>
        </w:rPr>
        <w:t>fits a linear</w:t>
      </w:r>
      <w:r w:rsidR="00414B6F">
        <w:rPr>
          <w:rFonts w:ascii="Arial" w:hAnsi="Arial" w:cs="Arial"/>
        </w:rPr>
        <w:t xml:space="preserve"> regression line to this relationship, then extrapolates to estimate the effect size of a hypothetical</w:t>
      </w:r>
      <w:r w:rsidR="00E37C35">
        <w:rPr>
          <w:rFonts w:ascii="Arial" w:hAnsi="Arial" w:cs="Arial"/>
        </w:rPr>
        <w:t xml:space="preserve"> study</w:t>
      </w:r>
      <w:r w:rsidR="00FE463B">
        <w:rPr>
          <w:rFonts w:ascii="Arial" w:hAnsi="Arial" w:cs="Arial"/>
        </w:rPr>
        <w:t xml:space="preserve"> with a standard error of zero</w:t>
      </w:r>
      <w:r w:rsidR="00E37C35">
        <w:rPr>
          <w:rFonts w:ascii="Arial" w:hAnsi="Arial" w:cs="Arial"/>
        </w:rPr>
        <w:t xml:space="preserve"> (e.g., a study with infinite sample size)</w:t>
      </w:r>
      <w:r w:rsidR="00414B6F">
        <w:rPr>
          <w:rFonts w:ascii="Arial" w:hAnsi="Arial" w:cs="Arial"/>
        </w:rPr>
        <w:t xml:space="preserve">. </w:t>
      </w:r>
      <w:r w:rsidR="00E37C35">
        <w:rPr>
          <w:rFonts w:ascii="Arial" w:hAnsi="Arial" w:cs="Arial"/>
        </w:rPr>
        <w:t xml:space="preserve">The resulting PET estimate is </w:t>
      </w:r>
      <w:r w:rsidR="00414B6F">
        <w:rPr>
          <w:rFonts w:ascii="Arial" w:hAnsi="Arial" w:cs="Arial"/>
        </w:rPr>
        <w:t xml:space="preserve">an estimate of the true underlying effect after </w:t>
      </w:r>
      <w:r w:rsidR="00E37C35">
        <w:rPr>
          <w:rFonts w:ascii="Arial" w:hAnsi="Arial" w:cs="Arial"/>
        </w:rPr>
        <w:t>adjustment</w:t>
      </w:r>
      <w:r w:rsidR="00414B6F">
        <w:rPr>
          <w:rFonts w:ascii="Arial" w:hAnsi="Arial" w:cs="Arial"/>
        </w:rPr>
        <w:t xml:space="preserve"> for small-study effects. </w:t>
      </w:r>
      <w:r w:rsidR="00E37C35">
        <w:rPr>
          <w:rFonts w:ascii="Arial" w:hAnsi="Arial" w:cs="Arial"/>
        </w:rPr>
        <w:t xml:space="preserve">Again, as small-study effects may have benign causes, this may represent a substantial </w:t>
      </w:r>
      <w:proofErr w:type="spellStart"/>
      <w:r w:rsidR="00E37C35">
        <w:rPr>
          <w:rFonts w:ascii="Arial" w:hAnsi="Arial" w:cs="Arial"/>
        </w:rPr>
        <w:t>overadjustment</w:t>
      </w:r>
      <w:proofErr w:type="spellEnd"/>
      <w:r w:rsidR="00E37C35">
        <w:rPr>
          <w:rFonts w:ascii="Arial" w:hAnsi="Arial" w:cs="Arial"/>
        </w:rPr>
        <w:t xml:space="preserve">. </w:t>
      </w:r>
    </w:p>
    <w:p w14:paraId="55E02079" w14:textId="0F05741D" w:rsidR="005E531F" w:rsidRDefault="00EE4230" w:rsidP="00414B6F">
      <w:pPr>
        <w:pStyle w:val="Normal1"/>
        <w:spacing w:line="480" w:lineRule="auto"/>
        <w:ind w:firstLine="709"/>
        <w:rPr>
          <w:rFonts w:ascii="Arial" w:hAnsi="Arial" w:cs="Arial"/>
        </w:rPr>
      </w:pPr>
      <w:r>
        <w:rPr>
          <w:rFonts w:ascii="Arial" w:hAnsi="Arial" w:cs="Arial"/>
        </w:rPr>
        <w:t>In</w:t>
      </w:r>
      <w:r w:rsidR="00414B6F">
        <w:rPr>
          <w:rFonts w:ascii="Arial" w:hAnsi="Arial" w:cs="Arial"/>
        </w:rPr>
        <w:t xml:space="preserve"> mathematical terms, PET is the</w:t>
      </w:r>
      <w:r w:rsidR="00414B6F">
        <w:rPr>
          <w:rFonts w:ascii="Arial" w:hAnsi="Arial" w:cs="Arial"/>
        </w:rPr>
        <w:t xml:space="preserve"> weighted-least-squares regression model where effect size is regressed on </w:t>
      </w:r>
      <w:r w:rsidR="00414B6F">
        <w:rPr>
          <w:rFonts w:ascii="Arial" w:hAnsi="Arial" w:cs="Arial"/>
        </w:rPr>
        <w:t>its standard error:</w:t>
      </w:r>
      <w:r>
        <w:rPr>
          <w:rFonts w:ascii="Arial" w:hAnsi="Arial" w:cs="Arial"/>
        </w:rPr>
        <w:t xml:space="preserve"> </w:t>
      </w:r>
    </w:p>
    <w:p w14:paraId="124AA65D"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se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54DD008C" w14:textId="7A8D8557" w:rsidR="005E531F" w:rsidRDefault="00EE4230">
      <w:pPr>
        <w:pStyle w:val="Normal1"/>
        <w:spacing w:line="480" w:lineRule="auto"/>
        <w:rPr>
          <w:rFonts w:ascii="Arial" w:hAnsi="Arial" w:cs="Arial"/>
        </w:rPr>
      </w:pPr>
      <w:proofErr w:type="gramStart"/>
      <w:r>
        <w:rPr>
          <w:rFonts w:ascii="Arial" w:hAnsi="Arial" w:cs="Arial"/>
        </w:rPr>
        <w:lastRenderedPageBreak/>
        <w:t>where</w:t>
      </w:r>
      <w:proofErr w:type="gramEnd"/>
      <w:r>
        <w:rPr>
          <w:rFonts w:ascii="Arial" w:hAnsi="Arial" w:cs="Arial"/>
        </w:rPr>
        <w:t xml:space="preserve"> </w:t>
      </w:r>
      <w:r>
        <w:rPr>
          <w:rFonts w:ascii="Arial" w:hAnsi="Arial" w:cs="Arial"/>
          <w:i/>
        </w:rPr>
        <w:t>b</w:t>
      </w:r>
      <w:r>
        <w:rPr>
          <w:rFonts w:ascii="Arial" w:hAnsi="Arial" w:cs="Arial"/>
          <w:i/>
          <w:vertAlign w:val="subscript"/>
        </w:rPr>
        <w:t>0</w:t>
      </w:r>
      <w:r>
        <w:rPr>
          <w:rFonts w:ascii="Arial" w:hAnsi="Arial" w:cs="Arial"/>
        </w:rPr>
        <w:t xml:space="preserve"> and </w:t>
      </w:r>
      <w:r>
        <w:rPr>
          <w:rFonts w:ascii="Arial" w:hAnsi="Arial" w:cs="Arial"/>
          <w:i/>
        </w:rPr>
        <w:t>b</w:t>
      </w:r>
      <w:r>
        <w:rPr>
          <w:rFonts w:ascii="Arial" w:hAnsi="Arial" w:cs="Arial"/>
          <w:i/>
          <w:vertAlign w:val="subscript"/>
        </w:rPr>
        <w:t>1</w:t>
      </w:r>
      <w:r>
        <w:rPr>
          <w:rFonts w:ascii="Arial" w:hAnsi="Arial" w:cs="Arial"/>
        </w:rPr>
        <w:t xml:space="preserve"> are the intercept and slope terms describing the linear relationship between the </w:t>
      </w:r>
      <w:proofErr w:type="spellStart"/>
      <w:r>
        <w:rPr>
          <w:rFonts w:ascii="Arial" w:hAnsi="Arial" w:cs="Arial"/>
          <w:i/>
        </w:rPr>
        <w:t>i</w:t>
      </w:r>
      <w:r>
        <w:rPr>
          <w:rFonts w:ascii="Arial" w:hAnsi="Arial" w:cs="Arial"/>
          <w:vertAlign w:val="superscript"/>
        </w:rPr>
        <w:t>th</w:t>
      </w:r>
      <w:proofErr w:type="spellEnd"/>
      <w:r>
        <w:rPr>
          <w:rFonts w:ascii="Arial" w:hAnsi="Arial" w:cs="Arial"/>
        </w:rPr>
        <w:t xml:space="preserve"> effect size estimate </w:t>
      </w:r>
      <w:r>
        <w:rPr>
          <w:rFonts w:ascii="Arial" w:hAnsi="Arial" w:cs="Arial"/>
          <w:i/>
        </w:rPr>
        <w:t>d</w:t>
      </w:r>
      <w:r>
        <w:rPr>
          <w:rFonts w:ascii="Arial" w:hAnsi="Arial" w:cs="Arial"/>
          <w:i/>
          <w:vertAlign w:val="subscript"/>
        </w:rPr>
        <w:t>i</w:t>
      </w:r>
      <w:r>
        <w:rPr>
          <w:rFonts w:ascii="Arial" w:hAnsi="Arial" w:cs="Arial"/>
        </w:rPr>
        <w:t xml:space="preserve"> and its associated standard error </w:t>
      </w:r>
      <w:proofErr w:type="spellStart"/>
      <w:r>
        <w:rPr>
          <w:rFonts w:ascii="Arial" w:hAnsi="Arial" w:cs="Arial"/>
          <w:i/>
        </w:rPr>
        <w:t>se</w:t>
      </w:r>
      <w:r>
        <w:rPr>
          <w:rFonts w:ascii="Arial" w:hAnsi="Arial" w:cs="Arial"/>
          <w:i/>
          <w:vertAlign w:val="subscript"/>
        </w:rPr>
        <w:t>i</w:t>
      </w:r>
      <w:proofErr w:type="spellEnd"/>
      <w:r>
        <w:rPr>
          <w:rFonts w:ascii="Arial" w:hAnsi="Arial" w:cs="Arial"/>
        </w:rPr>
        <w:t xml:space="preserve">. The regression model </w:t>
      </w:r>
      <w:proofErr w:type="gramStart"/>
      <w:r>
        <w:rPr>
          <w:rFonts w:ascii="Arial" w:hAnsi="Arial" w:cs="Arial"/>
        </w:rPr>
        <w:t>is weighted</w:t>
      </w:r>
      <w:proofErr w:type="gramEnd"/>
      <w:r>
        <w:rPr>
          <w:rFonts w:ascii="Arial" w:hAnsi="Arial" w:cs="Arial"/>
        </w:rPr>
        <w:t xml:space="preserve"> by the inverse of the variance (i.e., the squared standard errors) of the effect size estimates. Here, </w:t>
      </w:r>
      <w:r w:rsidR="00414B6F">
        <w:rPr>
          <w:rFonts w:ascii="Arial" w:hAnsi="Arial" w:cs="Arial"/>
        </w:rPr>
        <w:t xml:space="preserve">the intercept </w:t>
      </w:r>
      <w:r>
        <w:rPr>
          <w:rFonts w:ascii="Arial" w:hAnsi="Arial" w:cs="Arial"/>
          <w:i/>
        </w:rPr>
        <w:t>b</w:t>
      </w:r>
      <w:r>
        <w:rPr>
          <w:rFonts w:ascii="Arial" w:hAnsi="Arial" w:cs="Arial"/>
          <w:i/>
          <w:vertAlign w:val="subscript"/>
        </w:rPr>
        <w:t>0</w:t>
      </w:r>
      <w:r>
        <w:rPr>
          <w:rFonts w:ascii="Arial" w:hAnsi="Arial" w:cs="Arial"/>
        </w:rPr>
        <w:t xml:space="preserve"> </w:t>
      </w:r>
      <w:r w:rsidR="00414B6F">
        <w:rPr>
          <w:rFonts w:ascii="Arial" w:hAnsi="Arial" w:cs="Arial"/>
        </w:rPr>
        <w:t>represents the</w:t>
      </w:r>
      <w:r>
        <w:rPr>
          <w:rFonts w:ascii="Arial" w:hAnsi="Arial" w:cs="Arial"/>
        </w:rPr>
        <w:t xml:space="preserve"> estimate</w:t>
      </w:r>
      <w:r w:rsidR="00414B6F">
        <w:rPr>
          <w:rFonts w:ascii="Arial" w:hAnsi="Arial" w:cs="Arial"/>
        </w:rPr>
        <w:t>d</w:t>
      </w:r>
      <w:r>
        <w:rPr>
          <w:rFonts w:ascii="Arial" w:hAnsi="Arial" w:cs="Arial"/>
        </w:rPr>
        <w:t xml:space="preserve"> effect size </w:t>
      </w:r>
      <w:r w:rsidR="00414B6F">
        <w:rPr>
          <w:rFonts w:ascii="Arial" w:hAnsi="Arial" w:cs="Arial"/>
        </w:rPr>
        <w:t>when</w:t>
      </w:r>
      <w:r>
        <w:rPr>
          <w:rFonts w:ascii="Arial" w:hAnsi="Arial" w:cs="Arial"/>
        </w:rPr>
        <w:t xml:space="preserve"> the standard error is zero. Figure 3B shows an example of PET.</w:t>
      </w:r>
    </w:p>
    <w:p w14:paraId="3D6ACEA1" w14:textId="2322E93B" w:rsidR="005E531F" w:rsidRDefault="00EE4230">
      <w:pPr>
        <w:pStyle w:val="Normal1"/>
        <w:spacing w:line="480" w:lineRule="auto"/>
        <w:rPr>
          <w:rFonts w:ascii="Arial" w:hAnsi="Arial" w:cs="Arial"/>
        </w:rPr>
      </w:pPr>
      <w:r>
        <w:rPr>
          <w:rFonts w:ascii="Arial" w:hAnsi="Arial" w:cs="Arial"/>
        </w:rPr>
        <w:tab/>
        <w:t xml:space="preserve">Note that a hypothesis test applied to </w:t>
      </w:r>
      <w:r>
        <w:rPr>
          <w:rFonts w:ascii="Arial" w:hAnsi="Arial" w:cs="Arial"/>
          <w:i/>
        </w:rPr>
        <w:t>b</w:t>
      </w:r>
      <w:r>
        <w:rPr>
          <w:rFonts w:ascii="Arial" w:hAnsi="Arial" w:cs="Arial"/>
          <w:i/>
          <w:vertAlign w:val="subscript"/>
        </w:rPr>
        <w:t>1</w:t>
      </w:r>
      <w:r>
        <w:rPr>
          <w:rFonts w:ascii="Arial" w:hAnsi="Arial" w:cs="Arial"/>
        </w:rPr>
        <w:t xml:space="preserve"> in the above is </w:t>
      </w:r>
      <w:r w:rsidR="00414B6F">
        <w:rPr>
          <w:rFonts w:ascii="Arial" w:hAnsi="Arial" w:cs="Arial"/>
        </w:rPr>
        <w:t>Egger's test</w:t>
      </w:r>
      <w:r w:rsidR="00414B6F">
        <w:rPr>
          <w:rFonts w:ascii="Arial" w:hAnsi="Arial" w:cs="Arial"/>
        </w:rPr>
        <w:t>,</w:t>
      </w:r>
      <w:r w:rsidR="00414B6F">
        <w:rPr>
          <w:rFonts w:ascii="Arial" w:hAnsi="Arial" w:cs="Arial"/>
        </w:rPr>
        <w:t xml:space="preserve"> </w:t>
      </w:r>
      <w:r w:rsidR="00414B6F">
        <w:rPr>
          <w:rFonts w:ascii="Arial" w:hAnsi="Arial" w:cs="Arial"/>
        </w:rPr>
        <w:t xml:space="preserve">a statistical </w:t>
      </w:r>
      <w:r>
        <w:rPr>
          <w:rFonts w:ascii="Arial" w:hAnsi="Arial" w:cs="Arial"/>
        </w:rPr>
        <w:t xml:space="preserve">test for funnel plot asymmetry (Egger, Davey Smith, Schneider, &amp; Minder, 1997). A statistically significant value of </w:t>
      </w:r>
      <w:r>
        <w:rPr>
          <w:rFonts w:ascii="Arial" w:hAnsi="Arial" w:cs="Arial"/>
          <w:i/>
        </w:rPr>
        <w:t>b</w:t>
      </w:r>
      <w:r>
        <w:rPr>
          <w:rFonts w:ascii="Arial" w:hAnsi="Arial" w:cs="Arial"/>
          <w:i/>
          <w:vertAlign w:val="subscript"/>
        </w:rPr>
        <w:t>1</w:t>
      </w:r>
      <w:r>
        <w:rPr>
          <w:rFonts w:ascii="Arial" w:hAnsi="Arial" w:cs="Arial"/>
        </w:rPr>
        <w:t xml:space="preserve"> (with a recommended ɑ-level of .10 rather than .05; Egger et al., 1997) </w:t>
      </w:r>
      <w:proofErr w:type="gramStart"/>
      <w:r>
        <w:rPr>
          <w:rFonts w:ascii="Arial" w:hAnsi="Arial" w:cs="Arial"/>
        </w:rPr>
        <w:t>is interpreted</w:t>
      </w:r>
      <w:proofErr w:type="gramEnd"/>
      <w:r>
        <w:rPr>
          <w:rFonts w:ascii="Arial" w:hAnsi="Arial" w:cs="Arial"/>
        </w:rPr>
        <w:t xml:space="preserve"> as evidence for small-study effects, </w:t>
      </w:r>
      <w:r w:rsidR="00414B6F">
        <w:rPr>
          <w:rFonts w:ascii="Arial" w:hAnsi="Arial" w:cs="Arial"/>
        </w:rPr>
        <w:t>which may include</w:t>
      </w:r>
      <w:r>
        <w:rPr>
          <w:rFonts w:ascii="Arial" w:hAnsi="Arial" w:cs="Arial"/>
        </w:rPr>
        <w:t xml:space="preserve"> bias. </w:t>
      </w:r>
    </w:p>
    <w:p w14:paraId="781BB552" w14:textId="309F8CA3" w:rsidR="00E37C35" w:rsidRDefault="00EE4230">
      <w:pPr>
        <w:pStyle w:val="Normal1"/>
        <w:spacing w:line="480" w:lineRule="auto"/>
        <w:rPr>
          <w:rFonts w:ascii="Arial" w:hAnsi="Arial" w:cs="Arial"/>
        </w:rPr>
      </w:pPr>
      <w:r>
        <w:rPr>
          <w:rFonts w:ascii="Arial" w:hAnsi="Arial" w:cs="Arial"/>
          <w:b/>
          <w:bCs/>
        </w:rPr>
        <w:tab/>
        <w:t xml:space="preserve">PEESE. </w:t>
      </w:r>
      <w:r>
        <w:rPr>
          <w:rFonts w:ascii="Arial" w:hAnsi="Arial" w:cs="Arial"/>
        </w:rPr>
        <w:t>The precision-effect estimate with standard error (PEESE</w:t>
      </w:r>
      <w:r w:rsidR="00F75344">
        <w:rPr>
          <w:rFonts w:ascii="Arial" w:hAnsi="Arial" w:cs="Arial"/>
        </w:rPr>
        <w:t xml:space="preserve">; Stanley &amp; </w:t>
      </w:r>
      <w:proofErr w:type="spellStart"/>
      <w:r w:rsidR="00F75344">
        <w:rPr>
          <w:rFonts w:ascii="Arial" w:hAnsi="Arial" w:cs="Arial"/>
        </w:rPr>
        <w:t>Doucouliagos</w:t>
      </w:r>
      <w:proofErr w:type="spellEnd"/>
      <w:r w:rsidR="00F75344">
        <w:rPr>
          <w:rFonts w:ascii="Arial" w:hAnsi="Arial" w:cs="Arial"/>
        </w:rPr>
        <w:t>, 2013</w:t>
      </w:r>
      <w:r>
        <w:rPr>
          <w:rFonts w:ascii="Arial" w:hAnsi="Arial" w:cs="Arial"/>
        </w:rPr>
        <w:t>) is</w:t>
      </w:r>
      <w:r w:rsidR="00E37C35">
        <w:rPr>
          <w:rFonts w:ascii="Arial" w:hAnsi="Arial" w:cs="Arial"/>
        </w:rPr>
        <w:t>, like PET,</w:t>
      </w:r>
      <w:r>
        <w:rPr>
          <w:rFonts w:ascii="Arial" w:hAnsi="Arial" w:cs="Arial"/>
        </w:rPr>
        <w:t xml:space="preserve"> a meta-regression model</w:t>
      </w:r>
      <w:r w:rsidR="00E37C35">
        <w:rPr>
          <w:rFonts w:ascii="Arial" w:hAnsi="Arial" w:cs="Arial"/>
        </w:rPr>
        <w:t xml:space="preserve"> for the adjustment for small-study effects. </w:t>
      </w:r>
      <w:r w:rsidR="00FE463B">
        <w:rPr>
          <w:rFonts w:ascii="Arial" w:hAnsi="Arial" w:cs="Arial"/>
        </w:rPr>
        <w:t xml:space="preserve">Whereas PET fits a </w:t>
      </w:r>
      <w:r w:rsidR="00FE463B" w:rsidRPr="00FE463B">
        <w:rPr>
          <w:rFonts w:ascii="Arial" w:hAnsi="Arial" w:cs="Arial"/>
          <w:i/>
        </w:rPr>
        <w:t>linear</w:t>
      </w:r>
      <w:r w:rsidR="00FE463B">
        <w:rPr>
          <w:rFonts w:ascii="Arial" w:hAnsi="Arial" w:cs="Arial"/>
        </w:rPr>
        <w:t xml:space="preserve"> relationship between effect size and standard error, PEESE fits a </w:t>
      </w:r>
      <w:r w:rsidR="00FE463B" w:rsidRPr="00FE463B">
        <w:rPr>
          <w:rFonts w:ascii="Arial" w:hAnsi="Arial" w:cs="Arial"/>
          <w:i/>
        </w:rPr>
        <w:t>quadratic</w:t>
      </w:r>
      <w:r w:rsidR="00FE463B">
        <w:rPr>
          <w:rFonts w:ascii="Arial" w:hAnsi="Arial" w:cs="Arial"/>
        </w:rPr>
        <w:t xml:space="preserve"> relationship.</w:t>
      </w:r>
      <w:r w:rsidR="00E37C35">
        <w:rPr>
          <w:rFonts w:ascii="Arial" w:hAnsi="Arial" w:cs="Arial"/>
        </w:rPr>
        <w:t xml:space="preserve"> </w:t>
      </w:r>
      <w:r w:rsidR="00EC14BC">
        <w:rPr>
          <w:rFonts w:ascii="Arial" w:hAnsi="Arial" w:cs="Arial"/>
        </w:rPr>
        <w:t xml:space="preserve">The rationale for this quadratic relationship is this: Assuming there is some true effect, low-precision studies are poorly powered and publishable only when the effect is badly overestimated. On the other hand, high-precision studies will be </w:t>
      </w:r>
      <w:proofErr w:type="gramStart"/>
      <w:r w:rsidR="00EC14BC">
        <w:rPr>
          <w:rFonts w:ascii="Arial" w:hAnsi="Arial" w:cs="Arial"/>
        </w:rPr>
        <w:t>well-powered</w:t>
      </w:r>
      <w:proofErr w:type="gramEnd"/>
      <w:r w:rsidR="00EC14BC">
        <w:rPr>
          <w:rFonts w:ascii="Arial" w:hAnsi="Arial" w:cs="Arial"/>
        </w:rPr>
        <w:t xml:space="preserve"> and routinely publishable without such overestimation. Thus, publication bias (and the observed small-study effect) is stronger </w:t>
      </w:r>
      <w:r w:rsidR="00FE463B">
        <w:rPr>
          <w:rFonts w:ascii="Arial" w:hAnsi="Arial" w:cs="Arial"/>
        </w:rPr>
        <w:t xml:space="preserve">when the standard error is large and </w:t>
      </w:r>
      <w:r w:rsidR="00EC14BC">
        <w:rPr>
          <w:rFonts w:ascii="Arial" w:hAnsi="Arial" w:cs="Arial"/>
        </w:rPr>
        <w:t>weaker</w:t>
      </w:r>
      <w:r w:rsidR="00FE463B">
        <w:rPr>
          <w:rFonts w:ascii="Arial" w:hAnsi="Arial" w:cs="Arial"/>
        </w:rPr>
        <w:t xml:space="preserve"> when the standard error is small. </w:t>
      </w:r>
      <w:r w:rsidR="00EC14BC">
        <w:rPr>
          <w:rFonts w:ascii="Arial" w:hAnsi="Arial" w:cs="Arial"/>
        </w:rPr>
        <w:t>A quadratic curve can model these differences in bias.</w:t>
      </w:r>
    </w:p>
    <w:p w14:paraId="4585D32D" w14:textId="4BECF6D4" w:rsidR="005E531F" w:rsidRDefault="00E37C35" w:rsidP="00EC14BC">
      <w:pPr>
        <w:pStyle w:val="Normal1"/>
        <w:spacing w:line="480" w:lineRule="auto"/>
        <w:ind w:firstLine="709"/>
        <w:rPr>
          <w:rFonts w:ascii="Arial" w:hAnsi="Arial" w:cs="Arial"/>
        </w:rPr>
      </w:pPr>
      <w:r>
        <w:rPr>
          <w:rFonts w:ascii="Arial" w:hAnsi="Arial" w:cs="Arial"/>
        </w:rPr>
        <w:t>In mathematical terms</w:t>
      </w:r>
      <w:r w:rsidR="00EE4230">
        <w:rPr>
          <w:rFonts w:ascii="Arial" w:hAnsi="Arial" w:cs="Arial"/>
        </w:rPr>
        <w:t>,</w:t>
      </w:r>
      <w:r w:rsidR="00EC14BC">
        <w:rPr>
          <w:rFonts w:ascii="Arial" w:hAnsi="Arial" w:cs="Arial"/>
        </w:rPr>
        <w:t xml:space="preserve"> PEESE </w:t>
      </w:r>
      <w:r w:rsidR="00EC14BC">
        <w:rPr>
          <w:rFonts w:ascii="Arial" w:hAnsi="Arial" w:cs="Arial"/>
        </w:rPr>
        <w:t xml:space="preserve">is the weighted-least-squares regression model where effect size is regressed on </w:t>
      </w:r>
      <w:r w:rsidR="00EC14BC">
        <w:rPr>
          <w:rFonts w:ascii="Arial" w:hAnsi="Arial" w:cs="Arial"/>
        </w:rPr>
        <w:t>the</w:t>
      </w:r>
      <w:r w:rsidR="00EC14BC">
        <w:rPr>
          <w:rFonts w:ascii="Arial" w:hAnsi="Arial" w:cs="Arial"/>
        </w:rPr>
        <w:t xml:space="preserve"> </w:t>
      </w:r>
      <w:r w:rsidR="00EC14BC">
        <w:rPr>
          <w:rFonts w:ascii="Arial" w:hAnsi="Arial" w:cs="Arial"/>
        </w:rPr>
        <w:t xml:space="preserve">square of the </w:t>
      </w:r>
      <w:r w:rsidR="00EC14BC">
        <w:rPr>
          <w:rFonts w:ascii="Arial" w:hAnsi="Arial" w:cs="Arial"/>
        </w:rPr>
        <w:t>standard error:</w:t>
      </w:r>
      <w:r w:rsidR="00EC14BC">
        <w:rPr>
          <w:rFonts w:ascii="Arial" w:hAnsi="Arial" w:cs="Arial"/>
        </w:rPr>
        <w:t xml:space="preserve"> </w:t>
      </w:r>
    </w:p>
    <w:p w14:paraId="3A033346" w14:textId="77777777" w:rsidR="005E531F" w:rsidRDefault="00D010E8">
      <w:pPr>
        <w:pStyle w:val="Normal1"/>
        <w:spacing w:line="480" w:lineRule="auto"/>
        <w:rPr>
          <w:rFonts w:ascii="Arial" w:hAnsi="Arial" w:cs="Arial"/>
        </w:rPr>
      </w:pPr>
      <m:oMathPara>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Sup>
            <m:sSubSupPr>
              <m:ctrlPr>
                <w:rPr>
                  <w:rFonts w:ascii="Cambria Math" w:hAnsi="Cambria Math"/>
                </w:rPr>
              </m:ctrlPr>
            </m:sSubSupPr>
            <m:e>
              <m:r>
                <w:rPr>
                  <w:rFonts w:ascii="Cambria Math" w:hAnsi="Cambria Math"/>
                </w:rPr>
                <m:t>se</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27D2DAAD" w14:textId="34997433" w:rsidR="005E531F" w:rsidRDefault="00EC14BC">
      <w:pPr>
        <w:pStyle w:val="Normal1"/>
        <w:spacing w:line="480" w:lineRule="auto"/>
        <w:rPr>
          <w:rFonts w:ascii="Arial" w:hAnsi="Arial" w:cs="Arial"/>
        </w:rPr>
      </w:pPr>
      <w:r>
        <w:rPr>
          <w:rFonts w:ascii="Arial" w:hAnsi="Arial" w:cs="Arial"/>
        </w:rPr>
        <w:t xml:space="preserve">As in PET, the weights are </w:t>
      </w:r>
      <w:r w:rsidR="00EE4230">
        <w:rPr>
          <w:rFonts w:ascii="Arial" w:hAnsi="Arial" w:cs="Arial"/>
        </w:rPr>
        <w:t xml:space="preserve">the inverse of the variances. </w:t>
      </w:r>
      <w:proofErr w:type="gramStart"/>
      <w:r w:rsidR="00EE4230">
        <w:rPr>
          <w:rFonts w:ascii="Arial" w:hAnsi="Arial" w:cs="Arial"/>
        </w:rPr>
        <w:t>Also</w:t>
      </w:r>
      <w:proofErr w:type="gramEnd"/>
      <w:r w:rsidR="00EE4230">
        <w:rPr>
          <w:rFonts w:ascii="Arial" w:hAnsi="Arial" w:cs="Arial"/>
        </w:rPr>
        <w:t xml:space="preserve">, as in PET, the intercept is interpreted as an estimate of the true underlying effect that is uninfluenced by small-study effects. An example of PEESE </w:t>
      </w:r>
      <w:proofErr w:type="gramStart"/>
      <w:r w:rsidR="00EE4230">
        <w:rPr>
          <w:rFonts w:ascii="Arial" w:hAnsi="Arial" w:cs="Arial"/>
        </w:rPr>
        <w:t>is shown</w:t>
      </w:r>
      <w:proofErr w:type="gramEnd"/>
      <w:r w:rsidR="00EE4230">
        <w:rPr>
          <w:rFonts w:ascii="Arial" w:hAnsi="Arial" w:cs="Arial"/>
        </w:rPr>
        <w:t xml:space="preserve"> in Figure 3B. </w:t>
      </w:r>
    </w:p>
    <w:p w14:paraId="5F1BD4F2" w14:textId="77777777" w:rsidR="005E531F" w:rsidRDefault="00EE4230">
      <w:pPr>
        <w:pStyle w:val="Normal1"/>
        <w:spacing w:line="480" w:lineRule="auto"/>
        <w:ind w:firstLine="709"/>
        <w:rPr>
          <w:rFonts w:ascii="Arial" w:hAnsi="Arial" w:cs="Arial"/>
        </w:rPr>
      </w:pPr>
      <w:r>
        <w:rPr>
          <w:rFonts w:ascii="Arial" w:hAnsi="Arial" w:cs="Arial"/>
        </w:rPr>
        <w:lastRenderedPageBreak/>
        <w:t xml:space="preserve">Notably, both PET and PEESE are examples of weighted-least squares meta-regression and are therefore distinct in some ways from the fixed- and random-effects meta-analysis models described </w:t>
      </w:r>
      <w:proofErr w:type="gramStart"/>
      <w:r>
        <w:rPr>
          <w:rFonts w:ascii="Arial" w:hAnsi="Arial" w:cs="Arial"/>
        </w:rPr>
        <w:t>above</w:t>
      </w:r>
      <w:proofErr w:type="gramEnd"/>
      <w:r>
        <w:rPr>
          <w:rFonts w:ascii="Arial" w:hAnsi="Arial" w:cs="Arial"/>
        </w:rPr>
        <w:t xml:space="preserve">. The specifics of this difference are discussed in detail elsewhere (Thompson &amp; Sharp, 1999; Stanley &amp; </w:t>
      </w:r>
      <w:proofErr w:type="spellStart"/>
      <w:r>
        <w:rPr>
          <w:rFonts w:ascii="Arial" w:hAnsi="Arial" w:cs="Arial"/>
        </w:rPr>
        <w:t>Doucouliagos</w:t>
      </w:r>
      <w:proofErr w:type="spellEnd"/>
      <w:r>
        <w:rPr>
          <w:rFonts w:ascii="Arial" w:hAnsi="Arial" w:cs="Arial"/>
        </w:rPr>
        <w:t>, 2015</w:t>
      </w:r>
      <w:commentRangeStart w:id="2"/>
      <w:r>
        <w:rPr>
          <w:rFonts w:ascii="Arial" w:hAnsi="Arial" w:cs="Arial"/>
        </w:rPr>
        <w:t>XXXX</w:t>
      </w:r>
      <w:commentRangeEnd w:id="2"/>
      <w:r>
        <w:commentReference w:id="2"/>
      </w:r>
      <w:r>
        <w:rPr>
          <w:rFonts w:ascii="Arial" w:hAnsi="Arial" w:cs="Arial"/>
        </w:rPr>
        <w:t>); however, in practice, the result of the difference is that the estimates from weighted-least squares meta-regression models will have relatively larger standard errors, and thus, relatively wider confidence intervals than standard meta-analysis models. This is not necessarily a negative in the face of statistical heterogeneity and publication bias, and authors have argued for the use of both types of models (</w:t>
      </w:r>
      <w:commentRangeStart w:id="3"/>
      <w:r>
        <w:rPr>
          <w:rFonts w:ascii="Arial" w:hAnsi="Arial" w:cs="Arial"/>
        </w:rPr>
        <w:t xml:space="preserve">that Moreno paper; </w:t>
      </w:r>
      <w:commentRangeEnd w:id="3"/>
      <w:r w:rsidR="00884391">
        <w:rPr>
          <w:rStyle w:val="CommentReference"/>
          <w:rFonts w:cs="Mangal"/>
        </w:rPr>
        <w:commentReference w:id="3"/>
      </w:r>
      <w:r>
        <w:rPr>
          <w:rFonts w:ascii="Arial" w:hAnsi="Arial" w:cs="Arial"/>
        </w:rPr>
        <w:t xml:space="preserve">Thompson &amp; Sharp, 1999; Stanley &amp; </w:t>
      </w:r>
      <w:proofErr w:type="spellStart"/>
      <w:r>
        <w:rPr>
          <w:rFonts w:ascii="Arial" w:hAnsi="Arial" w:cs="Arial"/>
        </w:rPr>
        <w:t>Doucouliagos</w:t>
      </w:r>
      <w:proofErr w:type="spellEnd"/>
      <w:r>
        <w:rPr>
          <w:rFonts w:ascii="Arial" w:hAnsi="Arial" w:cs="Arial"/>
        </w:rPr>
        <w:t>, 2015).</w:t>
      </w:r>
    </w:p>
    <w:p w14:paraId="42163CAF" w14:textId="77777777" w:rsidR="008804C4" w:rsidRDefault="00EE4230">
      <w:pPr>
        <w:pStyle w:val="Normal1"/>
        <w:spacing w:line="480" w:lineRule="auto"/>
        <w:rPr>
          <w:rFonts w:ascii="Arial" w:hAnsi="Arial" w:cs="Arial"/>
        </w:rPr>
      </w:pPr>
      <w:r>
        <w:rPr>
          <w:rFonts w:ascii="Arial" w:hAnsi="Arial" w:cs="Arial"/>
          <w:b/>
          <w:bCs/>
        </w:rPr>
        <w:tab/>
        <w:t xml:space="preserve">PET-PEESE. </w:t>
      </w:r>
      <w:r>
        <w:rPr>
          <w:rFonts w:ascii="Arial" w:hAnsi="Arial" w:cs="Arial"/>
        </w:rPr>
        <w:t xml:space="preserve">The key difference between PET and PEESE is the way in which small-study effects </w:t>
      </w:r>
      <w:proofErr w:type="gramStart"/>
      <w:r>
        <w:rPr>
          <w:rFonts w:ascii="Arial" w:hAnsi="Arial" w:cs="Arial"/>
        </w:rPr>
        <w:t>are modeled</w:t>
      </w:r>
      <w:proofErr w:type="gramEnd"/>
      <w:r>
        <w:rPr>
          <w:rFonts w:ascii="Arial" w:hAnsi="Arial" w:cs="Arial"/>
        </w:rPr>
        <w:t>—</w:t>
      </w:r>
      <w:r w:rsidR="00EC14BC">
        <w:rPr>
          <w:rFonts w:ascii="Arial" w:hAnsi="Arial" w:cs="Arial"/>
        </w:rPr>
        <w:t>PET assumes that</w:t>
      </w:r>
      <w:r w:rsidR="008804C4">
        <w:rPr>
          <w:rFonts w:ascii="Arial" w:hAnsi="Arial" w:cs="Arial"/>
        </w:rPr>
        <w:t xml:space="preserve"> the effect of bias is constant with respect to the standard error, whereas PEESE assumes that bias gets weaker as the standard error gets smaller</w:t>
      </w:r>
      <w:r>
        <w:rPr>
          <w:rFonts w:ascii="Arial" w:hAnsi="Arial" w:cs="Arial"/>
        </w:rPr>
        <w:t xml:space="preserve">. </w:t>
      </w:r>
      <w:r w:rsidR="008804C4">
        <w:rPr>
          <w:rFonts w:ascii="Arial" w:hAnsi="Arial" w:cs="Arial"/>
        </w:rPr>
        <w:t xml:space="preserve">These assumptions have profound implications for the applicability and results of these techniques. </w:t>
      </w:r>
      <w:r w:rsidR="00884391">
        <w:rPr>
          <w:rFonts w:ascii="Arial" w:hAnsi="Arial" w:cs="Arial"/>
        </w:rPr>
        <w:t xml:space="preserve">Simulation studies </w:t>
      </w:r>
      <w:r w:rsidR="008804C4">
        <w:rPr>
          <w:rFonts w:ascii="Arial" w:hAnsi="Arial" w:cs="Arial"/>
        </w:rPr>
        <w:t>find</w:t>
      </w:r>
      <w:r>
        <w:rPr>
          <w:rFonts w:ascii="Arial" w:hAnsi="Arial" w:cs="Arial"/>
        </w:rPr>
        <w:t xml:space="preserve"> PET is more appropriate when the true underlying effect is zero, </w:t>
      </w:r>
      <w:r w:rsidR="008804C4">
        <w:rPr>
          <w:rFonts w:ascii="Arial" w:hAnsi="Arial" w:cs="Arial"/>
        </w:rPr>
        <w:t xml:space="preserve">as it underestimates the size of nonzero true effects, </w:t>
      </w:r>
      <w:r>
        <w:rPr>
          <w:rFonts w:ascii="Arial" w:hAnsi="Arial" w:cs="Arial"/>
        </w:rPr>
        <w:t>whereas PEESE is more appropriate when the true underlying effect is non-zero</w:t>
      </w:r>
      <w:r w:rsidR="008804C4">
        <w:rPr>
          <w:rFonts w:ascii="Arial" w:hAnsi="Arial" w:cs="Arial"/>
        </w:rPr>
        <w:t>, as it overestimates the size of null effects</w:t>
      </w:r>
      <w:r>
        <w:rPr>
          <w:rFonts w:ascii="Arial" w:hAnsi="Arial" w:cs="Arial"/>
        </w:rPr>
        <w:t xml:space="preserve"> (Stanley &amp; </w:t>
      </w:r>
      <w:proofErr w:type="spellStart"/>
      <w:r>
        <w:rPr>
          <w:rFonts w:ascii="Arial" w:hAnsi="Arial" w:cs="Arial"/>
        </w:rPr>
        <w:t>Doucouliagos</w:t>
      </w:r>
      <w:proofErr w:type="spellEnd"/>
      <w:r>
        <w:rPr>
          <w:rFonts w:ascii="Arial" w:hAnsi="Arial" w:cs="Arial"/>
        </w:rPr>
        <w:t xml:space="preserve">, 2013). </w:t>
      </w:r>
    </w:p>
    <w:p w14:paraId="49C5274C" w14:textId="7D2A95E2" w:rsidR="005E531F" w:rsidRDefault="00EE4230" w:rsidP="008804C4">
      <w:pPr>
        <w:pStyle w:val="Normal1"/>
        <w:spacing w:line="480" w:lineRule="auto"/>
        <w:ind w:firstLine="709"/>
        <w:rPr>
          <w:rFonts w:ascii="Arial" w:hAnsi="Arial" w:cs="Arial"/>
        </w:rPr>
      </w:pPr>
      <w:r>
        <w:rPr>
          <w:rFonts w:ascii="Arial" w:hAnsi="Arial" w:cs="Arial"/>
        </w:rPr>
        <w:t>In an attempt to offset the complementary biases of PET and PEESE, Stan</w:t>
      </w:r>
      <w:r w:rsidR="008804C4">
        <w:rPr>
          <w:rFonts w:ascii="Arial" w:hAnsi="Arial" w:cs="Arial"/>
        </w:rPr>
        <w:t>l</w:t>
      </w:r>
      <w:r>
        <w:rPr>
          <w:rFonts w:ascii="Arial" w:hAnsi="Arial" w:cs="Arial"/>
        </w:rPr>
        <w:t xml:space="preserve">ey and </w:t>
      </w:r>
      <w:proofErr w:type="spellStart"/>
      <w:r>
        <w:rPr>
          <w:rFonts w:ascii="Arial" w:hAnsi="Arial" w:cs="Arial"/>
        </w:rPr>
        <w:t>Doucouliagos</w:t>
      </w:r>
      <w:proofErr w:type="spellEnd"/>
      <w:r>
        <w:rPr>
          <w:rFonts w:ascii="Arial" w:hAnsi="Arial" w:cs="Arial"/>
        </w:rPr>
        <w:t xml:space="preserve"> (2013) suggested the conditional estimator PET-PEESE. PET-PEESE considers the statistical significance of the </w:t>
      </w:r>
      <w:r w:rsidR="008804C4">
        <w:rPr>
          <w:rFonts w:ascii="Arial" w:hAnsi="Arial" w:cs="Arial"/>
        </w:rPr>
        <w:t xml:space="preserve">PET </w:t>
      </w:r>
      <w:r>
        <w:rPr>
          <w:rFonts w:ascii="Arial" w:hAnsi="Arial" w:cs="Arial"/>
        </w:rPr>
        <w:t xml:space="preserve">estimate </w:t>
      </w:r>
      <w:r w:rsidR="00EB46F4">
        <w:rPr>
          <w:rFonts w:ascii="Arial" w:hAnsi="Arial" w:cs="Arial"/>
        </w:rPr>
        <w:t xml:space="preserve">to decide whether the PET or PEESE </w:t>
      </w:r>
      <w:proofErr w:type="gramStart"/>
      <w:r w:rsidR="00EB46F4">
        <w:rPr>
          <w:rFonts w:ascii="Arial" w:hAnsi="Arial" w:cs="Arial"/>
        </w:rPr>
        <w:t>is taken</w:t>
      </w:r>
      <w:proofErr w:type="gramEnd"/>
      <w:r w:rsidR="00EB46F4">
        <w:rPr>
          <w:rFonts w:ascii="Arial" w:hAnsi="Arial" w:cs="Arial"/>
        </w:rPr>
        <w:t xml:space="preserve"> as the final estimate</w:t>
      </w:r>
      <w:r>
        <w:rPr>
          <w:rFonts w:ascii="Arial" w:hAnsi="Arial" w:cs="Arial"/>
        </w:rPr>
        <w:t>. When the estimate from PET is statistically non-significant</w:t>
      </w:r>
      <w:r w:rsidR="00884391">
        <w:rPr>
          <w:rFonts w:ascii="Arial" w:hAnsi="Arial" w:cs="Arial"/>
        </w:rPr>
        <w:t xml:space="preserve"> (i.e., the estimated true effect is not distinguishable from zero)</w:t>
      </w:r>
      <w:r>
        <w:rPr>
          <w:rFonts w:ascii="Arial" w:hAnsi="Arial" w:cs="Arial"/>
        </w:rPr>
        <w:t>, the PET estimate</w:t>
      </w:r>
      <w:r w:rsidR="00884391">
        <w:rPr>
          <w:rFonts w:ascii="Arial" w:hAnsi="Arial" w:cs="Arial"/>
        </w:rPr>
        <w:t xml:space="preserve"> is taken</w:t>
      </w:r>
      <w:r>
        <w:rPr>
          <w:rFonts w:ascii="Arial" w:hAnsi="Arial" w:cs="Arial"/>
        </w:rPr>
        <w:t xml:space="preserve">. </w:t>
      </w:r>
      <w:r w:rsidR="00884391">
        <w:rPr>
          <w:rFonts w:ascii="Arial" w:hAnsi="Arial" w:cs="Arial"/>
        </w:rPr>
        <w:t>In contrast, w</w:t>
      </w:r>
      <w:r>
        <w:rPr>
          <w:rFonts w:ascii="Arial" w:hAnsi="Arial" w:cs="Arial"/>
        </w:rPr>
        <w:t xml:space="preserve">hen the estimate </w:t>
      </w:r>
      <w:r w:rsidR="00884391">
        <w:rPr>
          <w:rFonts w:ascii="Arial" w:hAnsi="Arial" w:cs="Arial"/>
        </w:rPr>
        <w:t xml:space="preserve">from PET </w:t>
      </w:r>
      <w:r>
        <w:rPr>
          <w:rFonts w:ascii="Arial" w:hAnsi="Arial" w:cs="Arial"/>
        </w:rPr>
        <w:t xml:space="preserve">is statistically significant, the PEESE estimate </w:t>
      </w:r>
      <w:proofErr w:type="gramStart"/>
      <w:r>
        <w:rPr>
          <w:rFonts w:ascii="Arial" w:hAnsi="Arial" w:cs="Arial"/>
        </w:rPr>
        <w:t>is used</w:t>
      </w:r>
      <w:proofErr w:type="gramEnd"/>
      <w:r>
        <w:rPr>
          <w:rFonts w:ascii="Arial" w:hAnsi="Arial" w:cs="Arial"/>
        </w:rPr>
        <w:t xml:space="preserve"> </w:t>
      </w:r>
      <w:r w:rsidR="00EB46F4">
        <w:rPr>
          <w:rFonts w:ascii="Arial" w:hAnsi="Arial" w:cs="Arial"/>
        </w:rPr>
        <w:t>as the value for the conditional PET-PEESE procedure</w:t>
      </w:r>
      <w:r>
        <w:rPr>
          <w:rFonts w:ascii="Arial" w:hAnsi="Arial" w:cs="Arial"/>
        </w:rPr>
        <w:t>.</w:t>
      </w:r>
      <w:r w:rsidR="008804C4">
        <w:rPr>
          <w:rFonts w:ascii="Arial" w:hAnsi="Arial" w:cs="Arial"/>
        </w:rPr>
        <w:t xml:space="preserve"> This conditional approach </w:t>
      </w:r>
      <w:r w:rsidR="008804C4">
        <w:rPr>
          <w:rFonts w:ascii="Arial" w:hAnsi="Arial" w:cs="Arial"/>
        </w:rPr>
        <w:lastRenderedPageBreak/>
        <w:t xml:space="preserve">attempts to use each estimator under the conditions in which it performs well (PET when δ = </w:t>
      </w:r>
      <w:proofErr w:type="gramStart"/>
      <w:r w:rsidR="008804C4">
        <w:rPr>
          <w:rFonts w:ascii="Arial" w:hAnsi="Arial" w:cs="Arial"/>
        </w:rPr>
        <w:t>0</w:t>
      </w:r>
      <w:proofErr w:type="gramEnd"/>
      <w:r w:rsidR="008804C4">
        <w:rPr>
          <w:rFonts w:ascii="Arial" w:hAnsi="Arial" w:cs="Arial"/>
        </w:rPr>
        <w:t xml:space="preserve">, PEESE when δ ≠ 0). However, </w:t>
      </w:r>
      <w:proofErr w:type="gramStart"/>
      <w:r w:rsidR="008804C4">
        <w:rPr>
          <w:rFonts w:ascii="Arial" w:hAnsi="Arial" w:cs="Arial"/>
        </w:rPr>
        <w:t>PET’s</w:t>
      </w:r>
      <w:proofErr w:type="gramEnd"/>
      <w:r w:rsidR="008804C4">
        <w:rPr>
          <w:rFonts w:ascii="Arial" w:hAnsi="Arial" w:cs="Arial"/>
        </w:rPr>
        <w:t xml:space="preserve"> downward bias when </w:t>
      </w:r>
      <w:r w:rsidR="008804C4">
        <w:rPr>
          <w:rFonts w:ascii="Arial" w:hAnsi="Arial" w:cs="Arial"/>
        </w:rPr>
        <w:t>δ ≠ 0</w:t>
      </w:r>
      <w:r w:rsidR="008804C4">
        <w:rPr>
          <w:rFonts w:ascii="Arial" w:hAnsi="Arial" w:cs="Arial"/>
        </w:rPr>
        <w:t xml:space="preserve"> may lead to poor power to reject the null and may lead to application of PET when PEESE would be more appropriate.</w:t>
      </w:r>
    </w:p>
    <w:p w14:paraId="1FE12652" w14:textId="48C05DEA" w:rsidR="005E531F" w:rsidRDefault="00EE4230">
      <w:pPr>
        <w:pStyle w:val="Normal1"/>
        <w:spacing w:line="480" w:lineRule="auto"/>
        <w:rPr>
          <w:rFonts w:ascii="Arial" w:hAnsi="Arial" w:cs="Arial"/>
        </w:rPr>
      </w:pPr>
      <w:r>
        <w:rPr>
          <w:rFonts w:ascii="Arial" w:hAnsi="Arial" w:cs="Arial"/>
          <w:b/>
          <w:bCs/>
        </w:rPr>
        <w:tab/>
      </w:r>
      <w:r w:rsidRPr="0024168E">
        <w:rPr>
          <w:rFonts w:ascii="Arial" w:hAnsi="Arial" w:cs="Arial"/>
          <w:b/>
          <w:bCs/>
          <w:i/>
        </w:rPr>
        <w:t>P</w:t>
      </w:r>
      <w:r>
        <w:rPr>
          <w:rFonts w:ascii="Arial" w:hAnsi="Arial" w:cs="Arial"/>
          <w:b/>
          <w:bCs/>
        </w:rPr>
        <w:t xml:space="preserve">-curve. </w:t>
      </w:r>
      <w:r>
        <w:rPr>
          <w:rFonts w:ascii="Arial" w:hAnsi="Arial" w:cs="Arial"/>
        </w:rPr>
        <w:t xml:space="preserve">A </w:t>
      </w:r>
      <w:r w:rsidRPr="0024168E">
        <w:rPr>
          <w:rFonts w:ascii="Arial" w:hAnsi="Arial" w:cs="Arial"/>
          <w:i/>
        </w:rPr>
        <w:t>p</w:t>
      </w:r>
      <w:r>
        <w:rPr>
          <w:rFonts w:ascii="Arial" w:hAnsi="Arial" w:cs="Arial"/>
        </w:rPr>
        <w:t xml:space="preserve">-curve is the distribution of all statistically significant </w:t>
      </w:r>
      <w:r>
        <w:rPr>
          <w:rFonts w:ascii="Arial" w:hAnsi="Arial" w:cs="Arial"/>
          <w:i/>
        </w:rPr>
        <w:t>p</w:t>
      </w:r>
      <w:r>
        <w:rPr>
          <w:rFonts w:ascii="Arial" w:hAnsi="Arial" w:cs="Arial"/>
        </w:rPr>
        <w:t xml:space="preserve">-values from the set of studies of interest (i.e., </w:t>
      </w:r>
      <w:proofErr w:type="spellStart"/>
      <w:r>
        <w:rPr>
          <w:rFonts w:ascii="Arial" w:hAnsi="Arial" w:cs="Arial"/>
          <w:i/>
          <w:iCs/>
        </w:rPr>
        <w:t>p</w:t>
      </w:r>
      <w:r>
        <w:rPr>
          <w:rFonts w:ascii="Arial" w:hAnsi="Arial" w:cs="Arial"/>
        </w:rPr>
        <w:t>s</w:t>
      </w:r>
      <w:proofErr w:type="spellEnd"/>
      <w:r>
        <w:rPr>
          <w:rFonts w:ascii="Arial" w:hAnsi="Arial" w:cs="Arial"/>
        </w:rPr>
        <w:t xml:space="preserve"> &lt; 0.05;</w:t>
      </w:r>
      <w:r w:rsidR="00044E40">
        <w:rPr>
          <w:rFonts w:ascii="Arial" w:hAnsi="Arial" w:cs="Arial"/>
        </w:rPr>
        <w:t xml:space="preserve"> </w:t>
      </w:r>
      <w:proofErr w:type="spellStart"/>
      <w:r w:rsidR="00044E40">
        <w:rPr>
          <w:rFonts w:ascii="Arial" w:hAnsi="Arial" w:cs="Arial"/>
        </w:rPr>
        <w:t>Simonsohn</w:t>
      </w:r>
      <w:proofErr w:type="spellEnd"/>
      <w:r w:rsidR="00044E40">
        <w:rPr>
          <w:rFonts w:ascii="Arial" w:hAnsi="Arial" w:cs="Arial"/>
        </w:rPr>
        <w:t>, Nelson, &amp; Simmons, 2014</w:t>
      </w:r>
      <w:r>
        <w:rPr>
          <w:rFonts w:ascii="Arial" w:hAnsi="Arial" w:cs="Arial"/>
        </w:rPr>
        <w:t xml:space="preserve">). The shape of the </w:t>
      </w:r>
      <w:r w:rsidRPr="0024168E">
        <w:rPr>
          <w:rFonts w:ascii="Arial" w:hAnsi="Arial" w:cs="Arial"/>
          <w:i/>
        </w:rPr>
        <w:t>p</w:t>
      </w:r>
      <w:r>
        <w:rPr>
          <w:rFonts w:ascii="Arial" w:hAnsi="Arial" w:cs="Arial"/>
        </w:rPr>
        <w:t xml:space="preserve">-curve is a function of the statistical power of the studies, which is itself a function of the effect sizes and sample sizes of the studies. When studies have no statistical power—that is, when the null is true—the distribution of significant </w:t>
      </w:r>
      <w:r>
        <w:rPr>
          <w:rFonts w:ascii="Arial" w:hAnsi="Arial" w:cs="Arial"/>
          <w:i/>
        </w:rPr>
        <w:t>p</w:t>
      </w:r>
      <w:r>
        <w:rPr>
          <w:rFonts w:ascii="Arial" w:hAnsi="Arial" w:cs="Arial"/>
        </w:rPr>
        <w:t xml:space="preserve">-values is uniform between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and .05. With increasing power (i.e., larger effects, larger samples), the </w:t>
      </w:r>
      <w:r>
        <w:rPr>
          <w:rFonts w:ascii="Arial" w:hAnsi="Arial" w:cs="Arial"/>
          <w:i/>
        </w:rPr>
        <w:t>p</w:t>
      </w:r>
      <w:r>
        <w:rPr>
          <w:rFonts w:ascii="Arial" w:hAnsi="Arial" w:cs="Arial"/>
        </w:rPr>
        <w:t xml:space="preserve">-curve becomes increasingly right-skewed, with </w:t>
      </w:r>
      <w:r w:rsidR="008804C4">
        <w:rPr>
          <w:rFonts w:ascii="Arial" w:hAnsi="Arial" w:cs="Arial"/>
        </w:rPr>
        <w:t>.</w:t>
      </w:r>
      <w:r>
        <w:rPr>
          <w:rFonts w:ascii="Arial" w:hAnsi="Arial" w:cs="Arial"/>
        </w:rPr>
        <w:t>0</w:t>
      </w:r>
      <w:r w:rsidR="008804C4">
        <w:rPr>
          <w:rFonts w:ascii="Arial" w:hAnsi="Arial" w:cs="Arial"/>
        </w:rPr>
        <w:t>0</w:t>
      </w:r>
      <w:r>
        <w:rPr>
          <w:rFonts w:ascii="Arial" w:hAnsi="Arial" w:cs="Arial"/>
        </w:rPr>
        <w:t xml:space="preserve"> &lt; </w:t>
      </w:r>
      <w:r>
        <w:rPr>
          <w:rFonts w:ascii="Arial" w:hAnsi="Arial" w:cs="Arial"/>
          <w:i/>
        </w:rPr>
        <w:t>p</w:t>
      </w:r>
      <w:r>
        <w:rPr>
          <w:rFonts w:ascii="Arial" w:hAnsi="Arial" w:cs="Arial"/>
        </w:rPr>
        <w:t xml:space="preserve"> &lt; .01 becoming more probable than .04 &lt; </w:t>
      </w:r>
      <w:r>
        <w:rPr>
          <w:rFonts w:ascii="Arial" w:hAnsi="Arial" w:cs="Arial"/>
          <w:i/>
        </w:rPr>
        <w:t>p</w:t>
      </w:r>
      <w:r>
        <w:rPr>
          <w:rFonts w:ascii="Arial" w:hAnsi="Arial" w:cs="Arial"/>
        </w:rPr>
        <w:t xml:space="preserve"> &lt; .05. Because the degree of right skew is a function of the average study power, </w:t>
      </w:r>
      <w:r w:rsidR="00BA255C">
        <w:rPr>
          <w:rFonts w:ascii="Arial" w:hAnsi="Arial" w:cs="Arial"/>
          <w:i/>
        </w:rPr>
        <w:t>p</w:t>
      </w:r>
      <w:r>
        <w:rPr>
          <w:rFonts w:ascii="Arial" w:hAnsi="Arial" w:cs="Arial"/>
        </w:rPr>
        <w:t xml:space="preserve">-curve can use the degree of right-skew to </w:t>
      </w:r>
      <w:r w:rsidR="00E93713">
        <w:rPr>
          <w:rFonts w:ascii="Arial" w:hAnsi="Arial" w:cs="Arial"/>
        </w:rPr>
        <w:t xml:space="preserve">(a) </w:t>
      </w:r>
      <w:commentRangeStart w:id="4"/>
      <w:r w:rsidR="00034917">
        <w:rPr>
          <w:rFonts w:ascii="Arial" w:hAnsi="Arial" w:cs="Arial"/>
        </w:rPr>
        <w:t xml:space="preserve">test </w:t>
      </w:r>
      <w:r w:rsidR="00E93713">
        <w:rPr>
          <w:rFonts w:ascii="Arial" w:hAnsi="Arial" w:cs="Arial"/>
        </w:rPr>
        <w:t xml:space="preserve">the </w:t>
      </w:r>
      <w:r w:rsidR="00034917">
        <w:rPr>
          <w:rFonts w:ascii="Arial" w:hAnsi="Arial" w:cs="Arial"/>
        </w:rPr>
        <w:t>absence of</w:t>
      </w:r>
      <w:r w:rsidR="00E93713">
        <w:rPr>
          <w:rFonts w:ascii="Arial" w:hAnsi="Arial" w:cs="Arial"/>
        </w:rPr>
        <w:t xml:space="preserve"> a real effect</w:t>
      </w:r>
      <w:r w:rsidR="00457D00">
        <w:rPr>
          <w:rFonts w:ascii="Arial" w:hAnsi="Arial" w:cs="Arial"/>
        </w:rPr>
        <w:t xml:space="preserve"> (H</w:t>
      </w:r>
      <w:r w:rsidR="00457D00">
        <w:rPr>
          <w:rFonts w:ascii="Calibri" w:hAnsi="Calibri" w:cs="Calibri"/>
        </w:rPr>
        <w:t>₀: δ=0)</w:t>
      </w:r>
      <w:commentRangeEnd w:id="4"/>
      <w:r w:rsidR="00F16E0F">
        <w:rPr>
          <w:rStyle w:val="CommentReference"/>
          <w:rFonts w:cs="Mangal"/>
        </w:rPr>
        <w:commentReference w:id="4"/>
      </w:r>
      <w:r w:rsidR="00E93713">
        <w:rPr>
          <w:rFonts w:ascii="Arial" w:hAnsi="Arial" w:cs="Arial"/>
        </w:rPr>
        <w:t xml:space="preserve">, and (b) </w:t>
      </w:r>
      <w:r w:rsidR="00034917">
        <w:rPr>
          <w:rFonts w:ascii="Arial" w:hAnsi="Arial" w:cs="Arial"/>
        </w:rPr>
        <w:t xml:space="preserve">estimate </w:t>
      </w:r>
      <w:r>
        <w:rPr>
          <w:rFonts w:ascii="Arial" w:hAnsi="Arial" w:cs="Arial"/>
        </w:rPr>
        <w:t>the average study power, and thus, the average effect size</w:t>
      </w:r>
      <w:r w:rsidR="00034917">
        <w:rPr>
          <w:rFonts w:ascii="Arial" w:hAnsi="Arial" w:cs="Arial"/>
        </w:rPr>
        <w:t xml:space="preserve"> in a fixed-effect model</w:t>
      </w:r>
      <w:r>
        <w:rPr>
          <w:rFonts w:ascii="Arial" w:hAnsi="Arial" w:cs="Arial"/>
        </w:rPr>
        <w:t xml:space="preserve">. </w:t>
      </w:r>
    </w:p>
    <w:p w14:paraId="388E7D8C" w14:textId="12470CA0" w:rsidR="005E531F" w:rsidRDefault="00EE4230" w:rsidP="009D6F0F">
      <w:pPr>
        <w:pStyle w:val="Normal1"/>
        <w:spacing w:line="480" w:lineRule="auto"/>
        <w:ind w:firstLine="709"/>
        <w:rPr>
          <w:rFonts w:ascii="Arial" w:hAnsi="Arial" w:cs="Arial"/>
        </w:rPr>
      </w:pPr>
      <w:r>
        <w:rPr>
          <w:rFonts w:ascii="Arial" w:hAnsi="Arial" w:cs="Arial"/>
        </w:rPr>
        <w:t xml:space="preserve">By considering only the </w:t>
      </w:r>
      <w:proofErr w:type="gramStart"/>
      <w:r>
        <w:rPr>
          <w:rFonts w:ascii="Arial" w:hAnsi="Arial" w:cs="Arial"/>
        </w:rPr>
        <w:t>statistically-significant</w:t>
      </w:r>
      <w:proofErr w:type="gramEnd"/>
      <w:r>
        <w:rPr>
          <w:rFonts w:ascii="Arial" w:hAnsi="Arial" w:cs="Arial"/>
        </w:rPr>
        <w:t xml:space="preserve"> effect sizes, </w:t>
      </w:r>
      <w:r>
        <w:rPr>
          <w:rFonts w:ascii="Arial" w:hAnsi="Arial" w:cs="Arial"/>
          <w:i/>
        </w:rPr>
        <w:t>p</w:t>
      </w:r>
      <w:r>
        <w:rPr>
          <w:rFonts w:ascii="Arial" w:hAnsi="Arial" w:cs="Arial"/>
        </w:rPr>
        <w:t xml:space="preserve">-curve exhibits some interesting strengths and weaknesses. As a strength, it provides an effect size estimate that is unaffected by publication bias filters; </w:t>
      </w:r>
      <w:r>
        <w:rPr>
          <w:rFonts w:ascii="Arial" w:hAnsi="Arial" w:cs="Arial"/>
          <w:i/>
        </w:rPr>
        <w:t>p</w:t>
      </w:r>
      <w:r>
        <w:rPr>
          <w:rFonts w:ascii="Arial" w:hAnsi="Arial" w:cs="Arial"/>
        </w:rPr>
        <w:t xml:space="preserve">-curve considers only the </w:t>
      </w:r>
      <w:proofErr w:type="gramStart"/>
      <w:r>
        <w:rPr>
          <w:rFonts w:ascii="Arial" w:hAnsi="Arial" w:cs="Arial"/>
        </w:rPr>
        <w:t>statistically-significant</w:t>
      </w:r>
      <w:proofErr w:type="gramEnd"/>
      <w:r>
        <w:rPr>
          <w:rFonts w:ascii="Arial" w:hAnsi="Arial" w:cs="Arial"/>
        </w:rPr>
        <w:t xml:space="preserve"> results, so it does not matter whether the published literature censors statistically-</w:t>
      </w:r>
      <w:proofErr w:type="spellStart"/>
      <w:r>
        <w:rPr>
          <w:rFonts w:ascii="Arial" w:hAnsi="Arial" w:cs="Arial"/>
        </w:rPr>
        <w:t>nonsignificant</w:t>
      </w:r>
      <w:proofErr w:type="spellEnd"/>
      <w:r>
        <w:rPr>
          <w:rFonts w:ascii="Arial" w:hAnsi="Arial" w:cs="Arial"/>
        </w:rPr>
        <w:t xml:space="preserve"> results. As weaknesses, it considers only a subset of the data, </w:t>
      </w:r>
      <w:r w:rsidR="00F16E0F">
        <w:rPr>
          <w:rFonts w:ascii="Arial" w:hAnsi="Arial" w:cs="Arial"/>
        </w:rPr>
        <w:t xml:space="preserve">ignoring </w:t>
      </w:r>
      <w:proofErr w:type="gramStart"/>
      <w:r w:rsidR="00F16E0F">
        <w:rPr>
          <w:rFonts w:ascii="Arial" w:hAnsi="Arial" w:cs="Arial"/>
        </w:rPr>
        <w:t>statistically-</w:t>
      </w:r>
      <w:proofErr w:type="spellStart"/>
      <w:r w:rsidR="00F16E0F">
        <w:rPr>
          <w:rFonts w:ascii="Arial" w:hAnsi="Arial" w:cs="Arial"/>
        </w:rPr>
        <w:t>nonsignificant</w:t>
      </w:r>
      <w:proofErr w:type="spellEnd"/>
      <w:proofErr w:type="gramEnd"/>
      <w:r w:rsidR="00F16E0F">
        <w:rPr>
          <w:rFonts w:ascii="Arial" w:hAnsi="Arial" w:cs="Arial"/>
        </w:rPr>
        <w:t xml:space="preserve"> results, </w:t>
      </w:r>
      <w:r>
        <w:rPr>
          <w:rFonts w:ascii="Arial" w:hAnsi="Arial" w:cs="Arial"/>
        </w:rPr>
        <w:t xml:space="preserve">which may </w:t>
      </w:r>
      <w:r w:rsidR="00F16E0F">
        <w:rPr>
          <w:rFonts w:ascii="Arial" w:hAnsi="Arial" w:cs="Arial"/>
        </w:rPr>
        <w:t>reduce its efficiency</w:t>
      </w:r>
      <w:r w:rsidR="0024168E">
        <w:rPr>
          <w:rFonts w:ascii="Arial" w:hAnsi="Arial" w:cs="Arial"/>
        </w:rPr>
        <w:t xml:space="preserve"> (McShane et al., 2016)</w:t>
      </w:r>
      <w:r>
        <w:rPr>
          <w:rFonts w:ascii="Arial" w:hAnsi="Arial" w:cs="Arial"/>
        </w:rPr>
        <w:t xml:space="preserve">. </w:t>
      </w:r>
      <w:r w:rsidR="00F16E0F">
        <w:rPr>
          <w:rFonts w:ascii="Arial" w:hAnsi="Arial" w:cs="Arial"/>
        </w:rPr>
        <w:t xml:space="preserve">Additionally, </w:t>
      </w:r>
      <w:r>
        <w:rPr>
          <w:rFonts w:ascii="Arial" w:hAnsi="Arial" w:cs="Arial"/>
        </w:rPr>
        <w:t xml:space="preserve">QRPs may </w:t>
      </w:r>
      <w:r w:rsidR="00F16E0F">
        <w:rPr>
          <w:rFonts w:ascii="Arial" w:hAnsi="Arial" w:cs="Arial"/>
        </w:rPr>
        <w:t xml:space="preserve">cause either </w:t>
      </w:r>
      <w:r>
        <w:rPr>
          <w:rFonts w:ascii="Arial" w:hAnsi="Arial" w:cs="Arial"/>
        </w:rPr>
        <w:t>upward</w:t>
      </w:r>
      <w:r w:rsidR="00F16E0F">
        <w:rPr>
          <w:rFonts w:ascii="Arial" w:hAnsi="Arial" w:cs="Arial"/>
        </w:rPr>
        <w:t xml:space="preserve"> or downward</w:t>
      </w:r>
      <w:r>
        <w:rPr>
          <w:rFonts w:ascii="Arial" w:hAnsi="Arial" w:cs="Arial"/>
        </w:rPr>
        <w:t xml:space="preserve"> </w:t>
      </w:r>
      <w:r w:rsidR="00F16E0F">
        <w:rPr>
          <w:rFonts w:ascii="Arial" w:hAnsi="Arial" w:cs="Arial"/>
        </w:rPr>
        <w:t xml:space="preserve">bias in the </w:t>
      </w:r>
      <w:r w:rsidR="00F16E0F">
        <w:rPr>
          <w:rFonts w:ascii="Arial" w:hAnsi="Arial" w:cs="Arial"/>
          <w:i/>
        </w:rPr>
        <w:t>p</w:t>
      </w:r>
      <w:r w:rsidR="00F16E0F">
        <w:rPr>
          <w:rFonts w:ascii="Arial" w:hAnsi="Arial" w:cs="Arial"/>
        </w:rPr>
        <w:t xml:space="preserve">-curve estimate </w:t>
      </w:r>
      <w:r>
        <w:rPr>
          <w:rFonts w:ascii="Arial" w:hAnsi="Arial" w:cs="Arial"/>
        </w:rPr>
        <w:t xml:space="preserve">(van </w:t>
      </w:r>
      <w:proofErr w:type="spellStart"/>
      <w:r>
        <w:rPr>
          <w:rFonts w:ascii="Arial" w:hAnsi="Arial" w:cs="Arial"/>
        </w:rPr>
        <w:t>Aert</w:t>
      </w:r>
      <w:proofErr w:type="spellEnd"/>
      <w:r>
        <w:rPr>
          <w:rFonts w:ascii="Arial" w:hAnsi="Arial" w:cs="Arial"/>
        </w:rPr>
        <w:t xml:space="preserve"> et al., in press). </w:t>
      </w:r>
      <w:proofErr w:type="gramStart"/>
      <w:r w:rsidR="00F16E0F">
        <w:rPr>
          <w:rFonts w:ascii="Arial" w:hAnsi="Arial" w:cs="Arial"/>
        </w:rPr>
        <w:t>Also</w:t>
      </w:r>
      <w:proofErr w:type="gramEnd"/>
      <w:r w:rsidR="00F16E0F">
        <w:rPr>
          <w:rFonts w:ascii="Arial" w:hAnsi="Arial" w:cs="Arial"/>
        </w:rPr>
        <w:t xml:space="preserve">, </w:t>
      </w:r>
      <w:r>
        <w:rPr>
          <w:rFonts w:ascii="Arial" w:hAnsi="Arial" w:cs="Arial"/>
          <w:i/>
        </w:rPr>
        <w:t>p</w:t>
      </w:r>
      <w:r>
        <w:rPr>
          <w:rFonts w:ascii="Arial" w:hAnsi="Arial" w:cs="Arial"/>
        </w:rPr>
        <w:t xml:space="preserve">-curve is likely to overestimate the mean effect when there is heterogeneity. This is because studies are more likely to reach statistical significance, and thus be included in </w:t>
      </w:r>
      <w:r w:rsidRPr="0024168E">
        <w:rPr>
          <w:rFonts w:ascii="Arial" w:hAnsi="Arial" w:cs="Arial"/>
          <w:i/>
        </w:rPr>
        <w:t>p</w:t>
      </w:r>
      <w:r>
        <w:rPr>
          <w:rFonts w:ascii="Arial" w:hAnsi="Arial" w:cs="Arial"/>
        </w:rPr>
        <w:t xml:space="preserve">-curve, when the true effect is large, compared to when it is small. Thus, large-effect </w:t>
      </w:r>
      <w:r>
        <w:rPr>
          <w:rFonts w:ascii="Arial" w:hAnsi="Arial" w:cs="Arial"/>
        </w:rPr>
        <w:lastRenderedPageBreak/>
        <w:t>studies are overrepresented relative to small-effect studies</w:t>
      </w:r>
      <w:r w:rsidR="00F1126D">
        <w:rPr>
          <w:rStyle w:val="FootnoteReference"/>
          <w:rFonts w:ascii="Arial" w:hAnsi="Arial" w:cs="Arial"/>
        </w:rPr>
        <w:footnoteReference w:id="2"/>
      </w:r>
      <w:r>
        <w:rPr>
          <w:rFonts w:ascii="Arial" w:hAnsi="Arial" w:cs="Arial"/>
        </w:rPr>
        <w:t xml:space="preserve">. </w:t>
      </w:r>
      <w:r w:rsidR="00F1126D">
        <w:rPr>
          <w:rFonts w:ascii="Arial" w:hAnsi="Arial" w:cs="Arial"/>
        </w:rPr>
        <w:t>Finally, t</w:t>
      </w:r>
      <w:r w:rsidR="0024168E">
        <w:rPr>
          <w:rFonts w:ascii="Arial" w:hAnsi="Arial" w:cs="Arial"/>
        </w:rPr>
        <w:t xml:space="preserve">he </w:t>
      </w:r>
      <w:r w:rsidR="0024168E" w:rsidRPr="00187A64">
        <w:rPr>
          <w:rFonts w:ascii="Arial" w:hAnsi="Arial" w:cs="Arial"/>
          <w:i/>
        </w:rPr>
        <w:t>p</w:t>
      </w:r>
      <w:r w:rsidR="0024168E">
        <w:rPr>
          <w:rFonts w:ascii="Arial" w:hAnsi="Arial" w:cs="Arial"/>
        </w:rPr>
        <w:t>-curve estimation of the true effect does not provide</w:t>
      </w:r>
      <w:r>
        <w:rPr>
          <w:rFonts w:ascii="Arial" w:hAnsi="Arial" w:cs="Arial"/>
        </w:rPr>
        <w:t xml:space="preserve"> confidence intervals</w:t>
      </w:r>
      <w:r w:rsidR="005C12D9">
        <w:rPr>
          <w:rStyle w:val="FootnoteReference"/>
          <w:rFonts w:ascii="Arial" w:hAnsi="Arial" w:cs="Arial"/>
        </w:rPr>
        <w:footnoteReference w:id="3"/>
      </w:r>
      <w:r w:rsidR="0024168E">
        <w:rPr>
          <w:rFonts w:ascii="Arial" w:hAnsi="Arial" w:cs="Arial"/>
        </w:rPr>
        <w:t xml:space="preserve">. </w:t>
      </w:r>
      <w:proofErr w:type="gramStart"/>
      <w:r w:rsidR="0024168E">
        <w:rPr>
          <w:rFonts w:ascii="Arial" w:hAnsi="Arial" w:cs="Arial"/>
        </w:rPr>
        <w:t>Therefore</w:t>
      </w:r>
      <w:proofErr w:type="gramEnd"/>
      <w:r w:rsidR="0024168E">
        <w:rPr>
          <w:rFonts w:ascii="Arial" w:hAnsi="Arial" w:cs="Arial"/>
        </w:rPr>
        <w:t xml:space="preserve"> we could not apply the coverage metric (see below) to </w:t>
      </w:r>
      <w:r w:rsidR="0024168E" w:rsidRPr="00187A64">
        <w:rPr>
          <w:rFonts w:ascii="Arial" w:hAnsi="Arial" w:cs="Arial"/>
          <w:i/>
        </w:rPr>
        <w:t>p</w:t>
      </w:r>
      <w:r w:rsidR="0024168E">
        <w:rPr>
          <w:rFonts w:ascii="Arial" w:hAnsi="Arial" w:cs="Arial"/>
        </w:rPr>
        <w:t>-curve.</w:t>
      </w:r>
    </w:p>
    <w:p w14:paraId="603B74D7" w14:textId="341E2DA3" w:rsidR="00097B2A" w:rsidRPr="00127A11" w:rsidRDefault="00375E82">
      <w:pPr>
        <w:pStyle w:val="Normal1"/>
        <w:spacing w:line="480" w:lineRule="auto"/>
        <w:rPr>
          <w:rFonts w:ascii="Calibri" w:hAnsi="Calibri" w:cs="Calibri"/>
        </w:rPr>
      </w:pPr>
      <w:r>
        <w:rPr>
          <w:rFonts w:ascii="Arial" w:hAnsi="Arial" w:cs="Arial"/>
        </w:rPr>
        <w:tab/>
      </w:r>
      <w:proofErr w:type="gramStart"/>
      <w:r w:rsidRPr="00187A64">
        <w:rPr>
          <w:rFonts w:ascii="Arial" w:hAnsi="Arial" w:cs="Arial"/>
          <w:b/>
          <w:i/>
        </w:rPr>
        <w:t>p</w:t>
      </w:r>
      <w:r w:rsidRPr="00187A64">
        <w:rPr>
          <w:rFonts w:ascii="Arial" w:hAnsi="Arial" w:cs="Arial"/>
          <w:b/>
        </w:rPr>
        <w:t>-uniform</w:t>
      </w:r>
      <w:proofErr w:type="gramEnd"/>
      <w:r>
        <w:rPr>
          <w:rFonts w:ascii="Arial" w:hAnsi="Arial" w:cs="Arial"/>
        </w:rPr>
        <w:t xml:space="preserve">. </w:t>
      </w:r>
      <w:r w:rsidR="00F16E0F">
        <w:rPr>
          <w:rFonts w:ascii="Arial" w:hAnsi="Arial" w:cs="Arial"/>
        </w:rPr>
        <w:t xml:space="preserve">Like </w:t>
      </w:r>
      <w:r w:rsidR="00D13020" w:rsidRPr="009D6F0F">
        <w:rPr>
          <w:rFonts w:ascii="Arial" w:hAnsi="Arial" w:cs="Arial"/>
          <w:i/>
        </w:rPr>
        <w:t>p</w:t>
      </w:r>
      <w:r w:rsidR="00D13020">
        <w:rPr>
          <w:rFonts w:ascii="Arial" w:hAnsi="Arial" w:cs="Arial"/>
        </w:rPr>
        <w:t>-curve</w:t>
      </w:r>
      <w:r w:rsidR="00F1126D">
        <w:rPr>
          <w:rFonts w:ascii="Arial" w:hAnsi="Arial" w:cs="Arial"/>
        </w:rPr>
        <w:t xml:space="preserve">, the </w:t>
      </w:r>
      <w:r w:rsidR="00F1126D" w:rsidRPr="009D6F0F">
        <w:rPr>
          <w:rFonts w:ascii="Arial" w:hAnsi="Arial" w:cs="Arial"/>
          <w:i/>
        </w:rPr>
        <w:t>p</w:t>
      </w:r>
      <w:r w:rsidR="00F1126D">
        <w:rPr>
          <w:rFonts w:ascii="Arial" w:hAnsi="Arial" w:cs="Arial"/>
        </w:rPr>
        <w:t xml:space="preserve">-uniform method </w:t>
      </w:r>
      <w:r w:rsidR="00F16E0F">
        <w:rPr>
          <w:rFonts w:ascii="Arial" w:hAnsi="Arial" w:cs="Arial"/>
        </w:rPr>
        <w:t>also considers only the</w:t>
      </w:r>
      <w:r w:rsidR="00F1126D">
        <w:rPr>
          <w:rFonts w:ascii="Arial" w:hAnsi="Arial" w:cs="Arial"/>
        </w:rPr>
        <w:t xml:space="preserve"> </w:t>
      </w:r>
      <w:proofErr w:type="gramStart"/>
      <w:r w:rsidR="00F16E0F">
        <w:rPr>
          <w:rFonts w:ascii="Arial" w:hAnsi="Arial" w:cs="Arial"/>
        </w:rPr>
        <w:t>statistically-</w:t>
      </w:r>
      <w:r w:rsidR="00F1126D">
        <w:rPr>
          <w:rFonts w:ascii="Arial" w:hAnsi="Arial" w:cs="Arial"/>
        </w:rPr>
        <w:t>significant</w:t>
      </w:r>
      <w:proofErr w:type="gramEnd"/>
      <w:r w:rsidR="00F1126D">
        <w:rPr>
          <w:rFonts w:ascii="Arial" w:hAnsi="Arial" w:cs="Arial"/>
        </w:rPr>
        <w:t xml:space="preserve"> results and u</w:t>
      </w:r>
      <w:r w:rsidR="00F16E0F">
        <w:rPr>
          <w:rFonts w:ascii="Arial" w:hAnsi="Arial" w:cs="Arial"/>
        </w:rPr>
        <w:t>ses</w:t>
      </w:r>
      <w:r w:rsidR="00F1126D">
        <w:rPr>
          <w:rFonts w:ascii="Arial" w:hAnsi="Arial" w:cs="Arial"/>
        </w:rPr>
        <w:t xml:space="preserve"> the fact that the distribution of </w:t>
      </w:r>
      <w:r w:rsidR="00F1126D" w:rsidRPr="00F1126D">
        <w:rPr>
          <w:rFonts w:ascii="Arial" w:hAnsi="Arial" w:cs="Arial"/>
          <w:i/>
        </w:rPr>
        <w:t>p</w:t>
      </w:r>
      <w:r w:rsidR="00F1126D">
        <w:rPr>
          <w:rFonts w:ascii="Arial" w:hAnsi="Arial" w:cs="Arial"/>
        </w:rPr>
        <w:t>-values is flat under the null</w:t>
      </w:r>
      <w:r w:rsidR="00451FE0">
        <w:rPr>
          <w:rFonts w:ascii="Arial" w:hAnsi="Arial" w:cs="Arial"/>
        </w:rPr>
        <w:t xml:space="preserve"> (</w:t>
      </w:r>
      <w:r w:rsidR="00451FE0" w:rsidRPr="00451FE0">
        <w:rPr>
          <w:rFonts w:ascii="Arial" w:hAnsi="Arial" w:cs="Arial"/>
          <w:lang w:val="de-DE"/>
        </w:rPr>
        <w:t>va</w:t>
      </w:r>
      <w:r w:rsidR="00451FE0">
        <w:rPr>
          <w:rFonts w:ascii="Arial" w:hAnsi="Arial" w:cs="Arial"/>
          <w:lang w:val="de-DE"/>
        </w:rPr>
        <w:t>n Assen, van Aert</w:t>
      </w:r>
      <w:r w:rsidR="00451FE0" w:rsidRPr="00451FE0">
        <w:rPr>
          <w:rFonts w:ascii="Arial" w:hAnsi="Arial" w:cs="Arial"/>
          <w:lang w:val="de-DE"/>
        </w:rPr>
        <w:t>, &amp; Wicherts, 2015</w:t>
      </w:r>
      <w:r w:rsidR="00451FE0">
        <w:rPr>
          <w:rFonts w:ascii="Arial" w:hAnsi="Arial" w:cs="Arial"/>
          <w:lang w:val="de-DE"/>
        </w:rPr>
        <w:t>)</w:t>
      </w:r>
      <w:r w:rsidR="00F1126D">
        <w:rPr>
          <w:rFonts w:ascii="Arial" w:hAnsi="Arial" w:cs="Arial"/>
        </w:rPr>
        <w:t xml:space="preserve">. </w:t>
      </w:r>
      <w:r w:rsidR="00F16E0F">
        <w:rPr>
          <w:rFonts w:ascii="Arial" w:hAnsi="Arial" w:cs="Arial"/>
        </w:rPr>
        <w:t>It yields a fixed-effects estimate of t</w:t>
      </w:r>
      <w:r w:rsidR="00F1126D">
        <w:rPr>
          <w:rFonts w:ascii="Arial" w:hAnsi="Arial" w:cs="Arial"/>
        </w:rPr>
        <w:t xml:space="preserve">he true effect by finding the value </w:t>
      </w:r>
      <w:r w:rsidR="00F1126D" w:rsidRPr="009D6F0F">
        <w:rPr>
          <w:rFonts w:ascii="Arial" w:hAnsi="Arial" w:cs="Arial"/>
          <w:i/>
        </w:rPr>
        <w:t>d*</w:t>
      </w:r>
      <w:r w:rsidR="00F1126D">
        <w:rPr>
          <w:rFonts w:ascii="Arial" w:hAnsi="Arial" w:cs="Arial"/>
        </w:rPr>
        <w:t xml:space="preserve"> for H</w:t>
      </w:r>
      <w:r w:rsidR="00F1126D" w:rsidRPr="00F16E0F">
        <w:rPr>
          <w:rFonts w:ascii="Arial" w:hAnsi="Arial" w:cs="Arial"/>
          <w:vertAlign w:val="subscript"/>
        </w:rPr>
        <w:t>0</w:t>
      </w:r>
      <w:r w:rsidR="00F1126D">
        <w:rPr>
          <w:rFonts w:ascii="Arial" w:hAnsi="Arial" w:cs="Arial"/>
        </w:rPr>
        <w:t xml:space="preserve">: δ = </w:t>
      </w:r>
      <w:r w:rsidR="00F1126D" w:rsidRPr="009D6F0F">
        <w:rPr>
          <w:rFonts w:ascii="Arial" w:hAnsi="Arial" w:cs="Arial"/>
          <w:i/>
        </w:rPr>
        <w:t>d*</w:t>
      </w:r>
      <w:r w:rsidR="00F1126D" w:rsidRPr="00E45EEE">
        <w:rPr>
          <w:rFonts w:ascii="Arial" w:hAnsi="Arial" w:cs="Arial"/>
        </w:rPr>
        <w:t xml:space="preserve"> which makes the distribution of </w:t>
      </w:r>
      <w:r w:rsidR="00F1126D" w:rsidRPr="00E45EEE">
        <w:rPr>
          <w:rFonts w:ascii="Arial" w:hAnsi="Arial" w:cs="Arial"/>
          <w:i/>
        </w:rPr>
        <w:t>p</w:t>
      </w:r>
      <w:r w:rsidR="00F1126D" w:rsidRPr="00E45EEE">
        <w:rPr>
          <w:rFonts w:ascii="Arial" w:hAnsi="Arial" w:cs="Arial"/>
        </w:rPr>
        <w:t>-values as flat as possible</w:t>
      </w:r>
      <w:r w:rsidR="00D13020" w:rsidRPr="00E45EEE">
        <w:rPr>
          <w:rStyle w:val="FootnoteReference"/>
          <w:rFonts w:ascii="Arial" w:hAnsi="Arial" w:cs="Arial"/>
        </w:rPr>
        <w:footnoteReference w:id="4"/>
      </w:r>
      <w:r w:rsidR="00F1126D" w:rsidRPr="00E45EEE">
        <w:rPr>
          <w:rFonts w:ascii="Arial" w:hAnsi="Arial" w:cs="Arial"/>
        </w:rPr>
        <w:t>.</w:t>
      </w:r>
      <w:r w:rsidR="00B344A6" w:rsidRPr="009D6F0F">
        <w:rPr>
          <w:rFonts w:ascii="Arial" w:hAnsi="Arial" w:cs="Arial"/>
        </w:rPr>
        <w:t xml:space="preserve"> </w:t>
      </w:r>
      <w:r w:rsidR="00E45EEE" w:rsidRPr="009D6F0F">
        <w:rPr>
          <w:rFonts w:ascii="Arial" w:hAnsi="Arial" w:cs="Arial"/>
          <w:i/>
        </w:rPr>
        <w:t>P</w:t>
      </w:r>
      <w:r w:rsidR="00E45EEE" w:rsidRPr="009D6F0F">
        <w:rPr>
          <w:rFonts w:ascii="Arial" w:hAnsi="Arial" w:cs="Arial"/>
        </w:rPr>
        <w:t xml:space="preserve">-uniform provides </w:t>
      </w:r>
      <w:r w:rsidR="00E45EEE">
        <w:rPr>
          <w:rFonts w:ascii="Arial" w:hAnsi="Arial" w:cs="Arial"/>
        </w:rPr>
        <w:t xml:space="preserve">a hypothesis test, an estimate </w:t>
      </w:r>
      <w:r w:rsidR="005C270F">
        <w:rPr>
          <w:rFonts w:ascii="Arial" w:hAnsi="Arial" w:cs="Arial"/>
        </w:rPr>
        <w:t xml:space="preserve">of the bias-corrected effect size, and a confidence interval. </w:t>
      </w:r>
      <w:r w:rsidR="00097B2A">
        <w:rPr>
          <w:rFonts w:ascii="Arial" w:hAnsi="Arial" w:cs="Arial"/>
        </w:rPr>
        <w:t xml:space="preserve">Computationally, </w:t>
      </w:r>
      <w:r w:rsidR="00097B2A" w:rsidRPr="00BA255C">
        <w:rPr>
          <w:rFonts w:ascii="Arial" w:hAnsi="Arial" w:cs="Arial"/>
          <w:i/>
        </w:rPr>
        <w:t>p</w:t>
      </w:r>
      <w:r w:rsidR="00097B2A">
        <w:rPr>
          <w:rFonts w:ascii="Arial" w:hAnsi="Arial" w:cs="Arial"/>
        </w:rPr>
        <w:t xml:space="preserve">-curve and </w:t>
      </w:r>
      <w:r w:rsidR="00097B2A" w:rsidRPr="00BA255C">
        <w:rPr>
          <w:rFonts w:ascii="Arial" w:hAnsi="Arial" w:cs="Arial"/>
          <w:i/>
        </w:rPr>
        <w:t>p</w:t>
      </w:r>
      <w:r w:rsidR="00097B2A">
        <w:rPr>
          <w:rFonts w:ascii="Arial" w:hAnsi="Arial" w:cs="Arial"/>
        </w:rPr>
        <w:t>-uniform only differ by an alternative implementat</w:t>
      </w:r>
      <w:r w:rsidR="00127A11">
        <w:rPr>
          <w:rFonts w:ascii="Arial" w:hAnsi="Arial" w:cs="Arial"/>
        </w:rPr>
        <w:t xml:space="preserve">ion of the estimation algorithm, and so </w:t>
      </w:r>
      <w:r w:rsidR="00127A11">
        <w:rPr>
          <w:rFonts w:ascii="Arial" w:hAnsi="Arial" w:cs="Arial"/>
          <w:i/>
        </w:rPr>
        <w:t>p</w:t>
      </w:r>
      <w:r w:rsidR="00127A11">
        <w:rPr>
          <w:rFonts w:ascii="Arial" w:hAnsi="Arial" w:cs="Arial"/>
        </w:rPr>
        <w:t xml:space="preserve">-curve and </w:t>
      </w:r>
      <w:r w:rsidR="00127A11">
        <w:rPr>
          <w:rFonts w:ascii="Arial" w:hAnsi="Arial" w:cs="Arial"/>
          <w:i/>
        </w:rPr>
        <w:t>p</w:t>
      </w:r>
      <w:r w:rsidR="00127A11">
        <w:rPr>
          <w:rFonts w:ascii="Arial" w:hAnsi="Arial" w:cs="Arial"/>
        </w:rPr>
        <w:t xml:space="preserve">-uniform </w:t>
      </w:r>
      <w:proofErr w:type="gramStart"/>
      <w:r w:rsidR="00127A11">
        <w:rPr>
          <w:rFonts w:ascii="Arial" w:hAnsi="Arial" w:cs="Arial"/>
        </w:rPr>
        <w:t>are expected</w:t>
      </w:r>
      <w:proofErr w:type="gramEnd"/>
      <w:r w:rsidR="00127A11">
        <w:rPr>
          <w:rFonts w:ascii="Arial" w:hAnsi="Arial" w:cs="Arial"/>
        </w:rPr>
        <w:t xml:space="preserve"> to have similar strengths and weaknesses.</w:t>
      </w:r>
    </w:p>
    <w:p w14:paraId="13EDAFB8" w14:textId="60B4A16C" w:rsidR="00097B2A" w:rsidRPr="002E35AB" w:rsidRDefault="00D13020" w:rsidP="00E5586C">
      <w:pPr>
        <w:pStyle w:val="Normal1"/>
        <w:spacing w:line="480" w:lineRule="auto"/>
        <w:ind w:firstLine="709"/>
        <w:rPr>
          <w:rFonts w:ascii="Calibri" w:hAnsi="Calibri" w:cs="Calibri"/>
        </w:rPr>
      </w:pPr>
      <w:r>
        <w:rPr>
          <w:rFonts w:ascii="Arial" w:hAnsi="Arial" w:cs="Arial"/>
        </w:rPr>
        <w:t>A</w:t>
      </w:r>
      <w:r w:rsidR="00D85A24">
        <w:rPr>
          <w:rFonts w:ascii="Arial" w:hAnsi="Arial" w:cs="Arial"/>
        </w:rPr>
        <w:t xml:space="preserve"> single significant test statistic is sufficient to </w:t>
      </w:r>
      <w:r w:rsidR="005C270F">
        <w:rPr>
          <w:rFonts w:ascii="Arial" w:hAnsi="Arial" w:cs="Arial"/>
        </w:rPr>
        <w:t xml:space="preserve">be able to </w:t>
      </w:r>
      <w:r w:rsidR="00D85A24">
        <w:rPr>
          <w:rFonts w:ascii="Arial" w:hAnsi="Arial" w:cs="Arial"/>
        </w:rPr>
        <w:t xml:space="preserve">compute a </w:t>
      </w:r>
      <w:r w:rsidR="00D85A24" w:rsidRPr="00F1126D">
        <w:rPr>
          <w:rFonts w:ascii="Arial" w:hAnsi="Arial" w:cs="Arial"/>
          <w:i/>
        </w:rPr>
        <w:t>p</w:t>
      </w:r>
      <w:r w:rsidR="00D85A24">
        <w:rPr>
          <w:rFonts w:ascii="Arial" w:hAnsi="Arial" w:cs="Arial"/>
        </w:rPr>
        <w:t xml:space="preserve">-value and </w:t>
      </w:r>
      <w:r w:rsidR="005C270F">
        <w:rPr>
          <w:rFonts w:ascii="Arial" w:hAnsi="Arial" w:cs="Arial"/>
        </w:rPr>
        <w:t>a bias-corrected</w:t>
      </w:r>
      <w:r w:rsidR="00D85A24">
        <w:rPr>
          <w:rFonts w:ascii="Arial" w:hAnsi="Arial" w:cs="Arial"/>
        </w:rPr>
        <w:t xml:space="preserve"> effect size both in </w:t>
      </w:r>
      <w:r w:rsidR="00D85A24" w:rsidRPr="0053304A">
        <w:rPr>
          <w:rFonts w:ascii="Arial" w:hAnsi="Arial" w:cs="Arial"/>
          <w:i/>
        </w:rPr>
        <w:t>p</w:t>
      </w:r>
      <w:r w:rsidR="00D85A24">
        <w:rPr>
          <w:rFonts w:ascii="Arial" w:hAnsi="Arial" w:cs="Arial"/>
        </w:rPr>
        <w:t xml:space="preserve">-curve and </w:t>
      </w:r>
      <w:r w:rsidR="00D85A24" w:rsidRPr="0053304A">
        <w:rPr>
          <w:rFonts w:ascii="Arial" w:hAnsi="Arial" w:cs="Arial"/>
          <w:i/>
        </w:rPr>
        <w:t>p</w:t>
      </w:r>
      <w:r w:rsidR="00D85A24">
        <w:rPr>
          <w:rFonts w:ascii="Arial" w:hAnsi="Arial" w:cs="Arial"/>
        </w:rPr>
        <w:t xml:space="preserve">-uniform. </w:t>
      </w:r>
      <w:r w:rsidR="00097B2A">
        <w:rPr>
          <w:rFonts w:ascii="Arial" w:hAnsi="Arial" w:cs="Arial"/>
        </w:rPr>
        <w:t xml:space="preserve">We could not find recommendations about the minimum number of significant results that should be available for a </w:t>
      </w:r>
      <w:r w:rsidR="00097B2A" w:rsidRPr="009D6F0F">
        <w:rPr>
          <w:rFonts w:ascii="Arial" w:hAnsi="Arial" w:cs="Arial"/>
          <w:i/>
        </w:rPr>
        <w:t>p</w:t>
      </w:r>
      <w:r w:rsidR="00097B2A">
        <w:rPr>
          <w:rFonts w:ascii="Arial" w:hAnsi="Arial" w:cs="Arial"/>
        </w:rPr>
        <w:t xml:space="preserve">-curve or </w:t>
      </w:r>
      <w:r w:rsidR="00097B2A" w:rsidRPr="009D6F0F">
        <w:rPr>
          <w:rFonts w:ascii="Arial" w:hAnsi="Arial" w:cs="Arial"/>
          <w:i/>
        </w:rPr>
        <w:t>p</w:t>
      </w:r>
      <w:r w:rsidR="00097B2A">
        <w:rPr>
          <w:rFonts w:ascii="Arial" w:hAnsi="Arial" w:cs="Arial"/>
        </w:rPr>
        <w:t>-uniform analysis. In our own simulations, however, we found extremely biased</w:t>
      </w:r>
      <w:r w:rsidR="00AC166C">
        <w:rPr>
          <w:rFonts w:ascii="Arial" w:hAnsi="Arial" w:cs="Arial"/>
        </w:rPr>
        <w:t xml:space="preserve"> estimates (up to</w:t>
      </w:r>
      <w:r w:rsidR="00097B2A">
        <w:rPr>
          <w:rFonts w:ascii="Arial" w:hAnsi="Arial" w:cs="Arial"/>
        </w:rPr>
        <w:t xml:space="preserve"> the range of </w:t>
      </w:r>
      <w:r w:rsidR="00097B2A" w:rsidRPr="009D6F0F">
        <w:rPr>
          <w:rFonts w:ascii="Arial" w:hAnsi="Arial" w:cs="Arial"/>
          <w:i/>
        </w:rPr>
        <w:t>d</w:t>
      </w:r>
      <w:r w:rsidR="00097B2A">
        <w:rPr>
          <w:rFonts w:ascii="Arial" w:hAnsi="Arial" w:cs="Arial"/>
        </w:rPr>
        <w:t xml:space="preserve"> = -0.6) and huge variance</w:t>
      </w:r>
      <w:r w:rsidR="005C270F">
        <w:rPr>
          <w:rFonts w:ascii="Arial" w:hAnsi="Arial" w:cs="Arial"/>
        </w:rPr>
        <w:t>s</w:t>
      </w:r>
      <w:r w:rsidR="00097B2A">
        <w:rPr>
          <w:rFonts w:ascii="Arial" w:hAnsi="Arial" w:cs="Arial"/>
        </w:rPr>
        <w:t xml:space="preserve"> in the estimates when only few studies wer</w:t>
      </w:r>
      <w:r w:rsidR="005C270F">
        <w:rPr>
          <w:rFonts w:ascii="Arial" w:hAnsi="Arial" w:cs="Arial"/>
        </w:rPr>
        <w:t>e available (see supplementary Online A</w:t>
      </w:r>
      <w:r w:rsidR="00097B2A">
        <w:rPr>
          <w:rFonts w:ascii="Arial" w:hAnsi="Arial" w:cs="Arial"/>
        </w:rPr>
        <w:t xml:space="preserve">ppendix A). Based on these analyses, </w:t>
      </w:r>
      <w:r w:rsidR="00AC166C">
        <w:rPr>
          <w:rFonts w:ascii="Arial" w:hAnsi="Arial" w:cs="Arial"/>
        </w:rPr>
        <w:t xml:space="preserve">and to give these methods a fair comparison, </w:t>
      </w:r>
      <w:r w:rsidR="00097B2A">
        <w:rPr>
          <w:rFonts w:ascii="Arial" w:hAnsi="Arial" w:cs="Arial"/>
        </w:rPr>
        <w:t xml:space="preserve">we decided to perform </w:t>
      </w:r>
      <w:r w:rsidR="00097B2A" w:rsidRPr="009D6F0F">
        <w:rPr>
          <w:rFonts w:ascii="Arial" w:hAnsi="Arial" w:cs="Arial"/>
          <w:i/>
        </w:rPr>
        <w:t>p</w:t>
      </w:r>
      <w:r w:rsidR="00097B2A">
        <w:rPr>
          <w:rFonts w:ascii="Arial" w:hAnsi="Arial" w:cs="Arial"/>
        </w:rPr>
        <w:t xml:space="preserve">-curve and </w:t>
      </w:r>
      <w:r w:rsidR="00097B2A" w:rsidRPr="009D6F0F">
        <w:rPr>
          <w:rFonts w:ascii="Arial" w:hAnsi="Arial" w:cs="Arial"/>
          <w:i/>
        </w:rPr>
        <w:t>p</w:t>
      </w:r>
      <w:r w:rsidR="00097B2A">
        <w:rPr>
          <w:rFonts w:ascii="Arial" w:hAnsi="Arial" w:cs="Arial"/>
        </w:rPr>
        <w:t xml:space="preserve">-uniform only when &gt;= </w:t>
      </w:r>
      <w:proofErr w:type="gramStart"/>
      <w:r w:rsidR="00097B2A">
        <w:rPr>
          <w:rFonts w:ascii="Arial" w:hAnsi="Arial" w:cs="Arial"/>
        </w:rPr>
        <w:t>4</w:t>
      </w:r>
      <w:proofErr w:type="gramEnd"/>
      <w:r w:rsidR="00097B2A">
        <w:rPr>
          <w:rFonts w:ascii="Arial" w:hAnsi="Arial" w:cs="Arial"/>
        </w:rPr>
        <w:t xml:space="preserve"> significant</w:t>
      </w:r>
      <w:r w:rsidR="00AC166C">
        <w:rPr>
          <w:rFonts w:ascii="Arial" w:hAnsi="Arial" w:cs="Arial"/>
        </w:rPr>
        <w:t>, directionally consistent</w:t>
      </w:r>
      <w:r w:rsidR="00097B2A">
        <w:rPr>
          <w:rFonts w:ascii="Arial" w:hAnsi="Arial" w:cs="Arial"/>
        </w:rPr>
        <w:t xml:space="preserve"> studies were available.</w:t>
      </w:r>
    </w:p>
    <w:p w14:paraId="47C78996" w14:textId="3B7FAF49" w:rsidR="00127A11" w:rsidRDefault="002E35AB" w:rsidP="0079188F">
      <w:pPr>
        <w:pStyle w:val="Normal1"/>
        <w:spacing w:line="480" w:lineRule="auto"/>
        <w:ind w:firstLine="709"/>
        <w:rPr>
          <w:rFonts w:ascii="Arial" w:hAnsi="Arial" w:cs="Arial"/>
        </w:rPr>
      </w:pPr>
      <w:r w:rsidRPr="0053304A">
        <w:rPr>
          <w:rFonts w:ascii="Arial" w:hAnsi="Arial" w:cs="Arial"/>
          <w:b/>
        </w:rPr>
        <w:t>Three-parameter selection model (3PSM)</w:t>
      </w:r>
      <w:r>
        <w:rPr>
          <w:rFonts w:ascii="Arial" w:hAnsi="Arial" w:cs="Arial"/>
        </w:rPr>
        <w:t xml:space="preserve">. Recently, McShane, </w:t>
      </w:r>
      <w:r w:rsidRPr="00B87157">
        <w:rPr>
          <w:rFonts w:ascii="Arial" w:hAnsi="Arial" w:cs="Arial"/>
          <w:lang w:val="de-DE"/>
        </w:rPr>
        <w:t xml:space="preserve">Böckenholt, </w:t>
      </w:r>
      <w:r>
        <w:rPr>
          <w:rFonts w:ascii="Arial" w:hAnsi="Arial" w:cs="Arial"/>
          <w:lang w:val="de-DE"/>
        </w:rPr>
        <w:t xml:space="preserve">and </w:t>
      </w:r>
      <w:r w:rsidRPr="00B87157">
        <w:rPr>
          <w:rFonts w:ascii="Arial" w:hAnsi="Arial" w:cs="Arial"/>
          <w:lang w:val="de-DE"/>
        </w:rPr>
        <w:t>Hansen</w:t>
      </w:r>
      <w:r>
        <w:rPr>
          <w:rFonts w:ascii="Arial" w:hAnsi="Arial" w:cs="Arial"/>
          <w:lang w:val="de-DE"/>
        </w:rPr>
        <w:t xml:space="preserve"> </w:t>
      </w:r>
      <w:r w:rsidRPr="00B87157">
        <w:rPr>
          <w:rFonts w:ascii="Arial" w:hAnsi="Arial" w:cs="Arial"/>
          <w:lang w:val="de-DE"/>
        </w:rPr>
        <w:t>(2016</w:t>
      </w:r>
      <w:r>
        <w:rPr>
          <w:rFonts w:ascii="Arial" w:hAnsi="Arial" w:cs="Arial"/>
          <w:lang w:val="de-DE"/>
        </w:rPr>
        <w:t xml:space="preserve">) </w:t>
      </w:r>
      <w:r>
        <w:rPr>
          <w:rFonts w:ascii="Arial" w:hAnsi="Arial" w:cs="Arial"/>
        </w:rPr>
        <w:t xml:space="preserve">evaluated the performance of selection models under publication bias (but </w:t>
      </w:r>
      <w:r>
        <w:rPr>
          <w:rFonts w:ascii="Arial" w:hAnsi="Arial" w:cs="Arial"/>
        </w:rPr>
        <w:lastRenderedPageBreak/>
        <w:t xml:space="preserve">without QRPs) against that of </w:t>
      </w:r>
      <w:r w:rsidRPr="009D6F0F">
        <w:rPr>
          <w:rFonts w:ascii="Arial" w:hAnsi="Arial" w:cs="Arial"/>
          <w:i/>
        </w:rPr>
        <w:t>p</w:t>
      </w:r>
      <w:r>
        <w:rPr>
          <w:rFonts w:ascii="Arial" w:hAnsi="Arial" w:cs="Arial"/>
        </w:rPr>
        <w:t xml:space="preserve">-curve and </w:t>
      </w:r>
      <w:r w:rsidRPr="009D6F0F">
        <w:rPr>
          <w:rFonts w:ascii="Arial" w:hAnsi="Arial" w:cs="Arial"/>
          <w:i/>
        </w:rPr>
        <w:t>p</w:t>
      </w:r>
      <w:r>
        <w:rPr>
          <w:rFonts w:ascii="Arial" w:hAnsi="Arial" w:cs="Arial"/>
        </w:rPr>
        <w:t xml:space="preserve">-uniform. Selection models, first introduced by </w:t>
      </w:r>
      <w:r w:rsidRPr="00375E82">
        <w:rPr>
          <w:rFonts w:ascii="Arial" w:hAnsi="Arial" w:cs="Arial"/>
          <w:lang w:val="de-DE"/>
        </w:rPr>
        <w:t xml:space="preserve">Hedges (1984) </w:t>
      </w:r>
      <w:r>
        <w:rPr>
          <w:rFonts w:ascii="Arial" w:hAnsi="Arial" w:cs="Arial"/>
          <w:lang w:val="de-DE"/>
        </w:rPr>
        <w:t xml:space="preserve">and later extended by </w:t>
      </w:r>
      <w:proofErr w:type="spellStart"/>
      <w:r w:rsidRPr="002A040D">
        <w:rPr>
          <w:rFonts w:ascii="Arial" w:hAnsi="Arial" w:cs="Arial"/>
        </w:rPr>
        <w:t>Iyengar</w:t>
      </w:r>
      <w:proofErr w:type="spellEnd"/>
      <w:r>
        <w:rPr>
          <w:rFonts w:ascii="Arial" w:hAnsi="Arial" w:cs="Arial"/>
        </w:rPr>
        <w:t xml:space="preserve"> and</w:t>
      </w:r>
      <w:r w:rsidRPr="002A040D">
        <w:rPr>
          <w:rFonts w:ascii="Arial" w:hAnsi="Arial" w:cs="Arial"/>
        </w:rPr>
        <w:t xml:space="preserve"> Greenhouse (1988</w:t>
      </w:r>
      <w:r>
        <w:rPr>
          <w:rFonts w:ascii="Arial" w:hAnsi="Arial" w:cs="Arial"/>
        </w:rPr>
        <w:t>)</w:t>
      </w:r>
      <w:r w:rsidR="00B31BB4">
        <w:rPr>
          <w:rFonts w:ascii="Arial" w:hAnsi="Arial" w:cs="Arial"/>
        </w:rPr>
        <w:t xml:space="preserve"> and Hedges and </w:t>
      </w:r>
      <w:proofErr w:type="spellStart"/>
      <w:r w:rsidR="00B31BB4">
        <w:rPr>
          <w:rFonts w:ascii="Arial" w:hAnsi="Arial" w:cs="Arial"/>
        </w:rPr>
        <w:t>Vevea</w:t>
      </w:r>
      <w:proofErr w:type="spellEnd"/>
      <w:r w:rsidR="00B31BB4">
        <w:rPr>
          <w:rFonts w:ascii="Arial" w:hAnsi="Arial" w:cs="Arial"/>
        </w:rPr>
        <w:t xml:space="preserve"> (1996)</w:t>
      </w:r>
      <w:r>
        <w:rPr>
          <w:rFonts w:ascii="Arial" w:hAnsi="Arial" w:cs="Arial"/>
          <w:lang w:val="de-DE"/>
        </w:rPr>
        <w:t xml:space="preserve">, </w:t>
      </w:r>
      <w:r w:rsidR="00127A11">
        <w:rPr>
          <w:rFonts w:ascii="Arial" w:hAnsi="Arial" w:cs="Arial"/>
        </w:rPr>
        <w:t>attempt to model the process by which results are either published or file-drawered.</w:t>
      </w:r>
      <w:r w:rsidR="00193A89">
        <w:rPr>
          <w:rFonts w:ascii="Arial" w:hAnsi="Arial" w:cs="Arial"/>
        </w:rPr>
        <w:t xml:space="preserve"> </w:t>
      </w:r>
    </w:p>
    <w:p w14:paraId="1208FAE8" w14:textId="46831061" w:rsidR="00AB3CBB" w:rsidRDefault="002E35AB" w:rsidP="00AB3CBB">
      <w:pPr>
        <w:pStyle w:val="Normal1"/>
        <w:spacing w:line="480" w:lineRule="auto"/>
        <w:ind w:firstLine="709"/>
        <w:rPr>
          <w:rFonts w:ascii="Arial" w:hAnsi="Arial" w:cs="Arial"/>
        </w:rPr>
      </w:pPr>
      <w:r>
        <w:rPr>
          <w:rFonts w:ascii="Arial" w:hAnsi="Arial" w:cs="Arial"/>
        </w:rPr>
        <w:t xml:space="preserve">We employed the three parameter selection model </w:t>
      </w:r>
      <w:r w:rsidR="0079188F">
        <w:rPr>
          <w:rFonts w:ascii="Arial" w:hAnsi="Arial" w:cs="Arial"/>
        </w:rPr>
        <w:t xml:space="preserve">(3PSM) </w:t>
      </w:r>
      <w:r w:rsidR="004B255B">
        <w:rPr>
          <w:rFonts w:ascii="Arial" w:hAnsi="Arial" w:cs="Arial"/>
        </w:rPr>
        <w:t xml:space="preserve">as </w:t>
      </w:r>
      <w:proofErr w:type="gramStart"/>
      <w:r w:rsidR="004B255B">
        <w:rPr>
          <w:rFonts w:ascii="Arial" w:hAnsi="Arial" w:cs="Arial"/>
        </w:rPr>
        <w:t>developed  by</w:t>
      </w:r>
      <w:proofErr w:type="gramEnd"/>
      <w:r w:rsidR="004B255B">
        <w:rPr>
          <w:rFonts w:ascii="Arial" w:hAnsi="Arial" w:cs="Arial"/>
        </w:rPr>
        <w:t xml:space="preserve"> </w:t>
      </w:r>
      <w:proofErr w:type="spellStart"/>
      <w:r w:rsidR="004B255B">
        <w:rPr>
          <w:rFonts w:ascii="Arial" w:hAnsi="Arial" w:cs="Arial"/>
        </w:rPr>
        <w:t>Iyengar</w:t>
      </w:r>
      <w:proofErr w:type="spellEnd"/>
      <w:r w:rsidR="004B255B">
        <w:rPr>
          <w:rFonts w:ascii="Arial" w:hAnsi="Arial" w:cs="Arial"/>
        </w:rPr>
        <w:t xml:space="preserve"> and Greenhouse (1988) in the comments to and reply of that article and </w:t>
      </w:r>
      <w:r>
        <w:rPr>
          <w:rFonts w:ascii="Arial" w:hAnsi="Arial" w:cs="Arial"/>
        </w:rPr>
        <w:t>recommended by McShane et al. (2016)</w:t>
      </w:r>
      <w:r w:rsidR="00127A11">
        <w:rPr>
          <w:rFonts w:ascii="Arial" w:hAnsi="Arial" w:cs="Arial"/>
        </w:rPr>
        <w:t xml:space="preserve">. </w:t>
      </w:r>
      <w:commentRangeStart w:id="5"/>
      <w:r w:rsidR="00127A11">
        <w:rPr>
          <w:rFonts w:ascii="Arial" w:hAnsi="Arial" w:cs="Arial"/>
        </w:rPr>
        <w:t>This model’s three parameters represent</w:t>
      </w:r>
      <w:r>
        <w:rPr>
          <w:rFonts w:ascii="Arial" w:hAnsi="Arial" w:cs="Arial"/>
        </w:rPr>
        <w:t xml:space="preserve"> the popula</w:t>
      </w:r>
      <w:r w:rsidR="00127A11">
        <w:rPr>
          <w:rFonts w:ascii="Arial" w:hAnsi="Arial" w:cs="Arial"/>
        </w:rPr>
        <w:t xml:space="preserve">tion average effect size </w:t>
      </w:r>
      <w:r>
        <w:rPr>
          <w:rFonts w:ascii="Arial" w:hAnsi="Arial" w:cs="Arial"/>
        </w:rPr>
        <w:t>μ, the heterogeneity of the random effect sizes τ², and the probability that a non-significant effect enters the literature</w:t>
      </w:r>
      <w:r w:rsidR="001828D2">
        <w:rPr>
          <w:rFonts w:ascii="Arial" w:hAnsi="Arial" w:cs="Arial"/>
        </w:rPr>
        <w:t xml:space="preserve"> </w:t>
      </w:r>
      <w:r w:rsidR="00AB3CBB">
        <w:rPr>
          <w:rFonts w:ascii="Arial" w:hAnsi="Arial" w:cs="Arial"/>
          <w:i/>
        </w:rPr>
        <w:t>p</w:t>
      </w:r>
      <w:commentRangeEnd w:id="5"/>
      <w:r w:rsidR="00193A89">
        <w:rPr>
          <w:rStyle w:val="CommentReference"/>
          <w:rFonts w:cs="Mangal"/>
        </w:rPr>
        <w:commentReference w:id="5"/>
      </w:r>
      <w:r>
        <w:rPr>
          <w:rStyle w:val="FootnoteReference"/>
          <w:rFonts w:ascii="Arial" w:hAnsi="Arial" w:cs="Arial"/>
        </w:rPr>
        <w:footnoteReference w:id="5"/>
      </w:r>
      <w:r>
        <w:rPr>
          <w:rFonts w:ascii="Arial" w:hAnsi="Arial" w:cs="Arial"/>
        </w:rPr>
        <w:t xml:space="preserve">. </w:t>
      </w:r>
      <w:r w:rsidR="00B31BB4">
        <w:rPr>
          <w:rFonts w:ascii="Arial" w:hAnsi="Arial" w:cs="Arial"/>
        </w:rPr>
        <w:t xml:space="preserve">The joint likelihood function of these three parameters </w:t>
      </w:r>
      <w:proofErr w:type="gramStart"/>
      <w:r w:rsidR="00B31BB4">
        <w:rPr>
          <w:rFonts w:ascii="Arial" w:hAnsi="Arial" w:cs="Arial"/>
        </w:rPr>
        <w:t>is then maximized</w:t>
      </w:r>
      <w:proofErr w:type="gramEnd"/>
      <w:r w:rsidR="00B31BB4">
        <w:rPr>
          <w:rFonts w:ascii="Arial" w:hAnsi="Arial" w:cs="Arial"/>
        </w:rPr>
        <w:t xml:space="preserve"> given the observed data. </w:t>
      </w:r>
      <w:r w:rsidR="001828D2">
        <w:rPr>
          <w:rFonts w:ascii="Arial" w:hAnsi="Arial" w:cs="Arial"/>
        </w:rPr>
        <w:t>In contrast to trim-and-fill or PET-PEESE, t</w:t>
      </w:r>
      <w:r>
        <w:rPr>
          <w:rFonts w:ascii="Arial" w:hAnsi="Arial" w:cs="Arial"/>
        </w:rPr>
        <w:t>his method provides an explicit model for publication</w:t>
      </w:r>
      <w:r w:rsidR="001828D2">
        <w:rPr>
          <w:rFonts w:ascii="Arial" w:hAnsi="Arial" w:cs="Arial"/>
        </w:rPr>
        <w:t xml:space="preserve"> bias</w:t>
      </w:r>
      <w:r>
        <w:rPr>
          <w:rFonts w:ascii="Arial" w:hAnsi="Arial" w:cs="Arial"/>
        </w:rPr>
        <w:t xml:space="preserve">. </w:t>
      </w:r>
      <w:r w:rsidR="001828D2">
        <w:rPr>
          <w:rFonts w:ascii="Arial" w:hAnsi="Arial" w:cs="Arial"/>
        </w:rPr>
        <w:t xml:space="preserve">However, </w:t>
      </w:r>
      <w:r>
        <w:rPr>
          <w:rFonts w:ascii="Arial" w:hAnsi="Arial" w:cs="Arial"/>
        </w:rPr>
        <w:t xml:space="preserve">it does not model the </w:t>
      </w:r>
      <w:r w:rsidR="001828D2">
        <w:rPr>
          <w:rFonts w:ascii="Arial" w:hAnsi="Arial" w:cs="Arial"/>
        </w:rPr>
        <w:t>influence</w:t>
      </w:r>
      <w:r>
        <w:rPr>
          <w:rFonts w:ascii="Arial" w:hAnsi="Arial" w:cs="Arial"/>
        </w:rPr>
        <w:t xml:space="preserve"> of QRPs, </w:t>
      </w:r>
      <w:r w:rsidR="001828D2">
        <w:rPr>
          <w:rFonts w:ascii="Arial" w:hAnsi="Arial" w:cs="Arial"/>
        </w:rPr>
        <w:t xml:space="preserve">so </w:t>
      </w:r>
      <w:r>
        <w:rPr>
          <w:rFonts w:ascii="Arial" w:hAnsi="Arial" w:cs="Arial"/>
        </w:rPr>
        <w:t>it is unclear</w:t>
      </w:r>
      <w:r w:rsidR="001828D2">
        <w:rPr>
          <w:rFonts w:ascii="Arial" w:hAnsi="Arial" w:cs="Arial"/>
        </w:rPr>
        <w:t xml:space="preserve"> whether 3PSM performs well in the context of QRPs</w:t>
      </w:r>
      <w:r>
        <w:rPr>
          <w:rFonts w:ascii="Arial" w:hAnsi="Arial" w:cs="Arial"/>
        </w:rPr>
        <w:t>.</w:t>
      </w:r>
    </w:p>
    <w:p w14:paraId="42483636" w14:textId="731D99E1" w:rsidR="00127A11" w:rsidRDefault="00127A11" w:rsidP="00AB3CBB">
      <w:pPr>
        <w:pStyle w:val="Normal1"/>
        <w:spacing w:line="480" w:lineRule="auto"/>
        <w:ind w:firstLine="709"/>
        <w:rPr>
          <w:rFonts w:ascii="Arial" w:hAnsi="Arial" w:cs="Arial"/>
        </w:rPr>
      </w:pPr>
      <w:r w:rsidRPr="009D6F0F">
        <w:rPr>
          <w:rFonts w:ascii="Arial" w:hAnsi="Arial" w:cs="Arial"/>
        </w:rPr>
        <w:t xml:space="preserve">McShane et al. (2016) demonstrated that </w:t>
      </w:r>
      <w:r w:rsidR="00AB3CBB">
        <w:rPr>
          <w:rFonts w:ascii="Arial" w:hAnsi="Arial" w:cs="Arial"/>
        </w:rPr>
        <w:t xml:space="preserve">3PSM does not overestimate the true effect size in the presence of heterogeneity as </w:t>
      </w:r>
      <w:r w:rsidRPr="009D6F0F">
        <w:rPr>
          <w:rFonts w:ascii="Arial" w:hAnsi="Arial" w:cs="Arial"/>
          <w:i/>
        </w:rPr>
        <w:t>p</w:t>
      </w:r>
      <w:r w:rsidRPr="009D6F0F">
        <w:rPr>
          <w:rFonts w:ascii="Arial" w:hAnsi="Arial" w:cs="Arial"/>
        </w:rPr>
        <w:t xml:space="preserve">-curve and </w:t>
      </w:r>
      <w:r w:rsidRPr="009D6F0F">
        <w:rPr>
          <w:rFonts w:ascii="Arial" w:hAnsi="Arial" w:cs="Arial"/>
          <w:i/>
        </w:rPr>
        <w:t>p</w:t>
      </w:r>
      <w:r w:rsidRPr="009D6F0F">
        <w:rPr>
          <w:rFonts w:ascii="Arial" w:hAnsi="Arial" w:cs="Arial"/>
        </w:rPr>
        <w:t xml:space="preserve">-uniform </w:t>
      </w:r>
      <w:r w:rsidR="00AB3CBB">
        <w:rPr>
          <w:rFonts w:ascii="Arial" w:hAnsi="Arial" w:cs="Arial"/>
        </w:rPr>
        <w:t xml:space="preserve">do. This is because </w:t>
      </w:r>
      <w:r w:rsidR="00AB3CBB">
        <w:rPr>
          <w:rFonts w:ascii="Arial" w:hAnsi="Arial" w:cs="Arial"/>
          <w:i/>
        </w:rPr>
        <w:t>p</w:t>
      </w:r>
      <w:r w:rsidR="00AB3CBB">
        <w:rPr>
          <w:rFonts w:ascii="Arial" w:hAnsi="Arial" w:cs="Arial"/>
        </w:rPr>
        <w:t xml:space="preserve">-curve and </w:t>
      </w:r>
      <w:r w:rsidR="00AB3CBB">
        <w:rPr>
          <w:rFonts w:ascii="Arial" w:hAnsi="Arial" w:cs="Arial"/>
          <w:i/>
        </w:rPr>
        <w:t>p</w:t>
      </w:r>
      <w:r w:rsidR="00AB3CBB">
        <w:rPr>
          <w:rFonts w:ascii="Arial" w:hAnsi="Arial" w:cs="Arial"/>
        </w:rPr>
        <w:t xml:space="preserve">-uniform </w:t>
      </w:r>
      <w:r w:rsidR="001828D2">
        <w:rPr>
          <w:rFonts w:ascii="Arial" w:hAnsi="Arial" w:cs="Arial"/>
        </w:rPr>
        <w:t>are</w:t>
      </w:r>
      <w:r w:rsidRPr="009D6F0F">
        <w:rPr>
          <w:rFonts w:ascii="Arial" w:hAnsi="Arial" w:cs="Arial"/>
        </w:rPr>
        <w:t xml:space="preserve"> special </w:t>
      </w:r>
      <w:r w:rsidR="001828D2">
        <w:rPr>
          <w:rFonts w:ascii="Arial" w:hAnsi="Arial" w:cs="Arial"/>
        </w:rPr>
        <w:t xml:space="preserve">one-parameter </w:t>
      </w:r>
      <w:r w:rsidRPr="009D6F0F">
        <w:rPr>
          <w:rFonts w:ascii="Arial" w:hAnsi="Arial" w:cs="Arial"/>
        </w:rPr>
        <w:t>cases of selection models</w:t>
      </w:r>
      <w:r w:rsidR="00AB3CBB">
        <w:rPr>
          <w:rFonts w:ascii="Arial" w:hAnsi="Arial" w:cs="Arial"/>
        </w:rPr>
        <w:t>;</w:t>
      </w:r>
      <w:r w:rsidRPr="009D6F0F">
        <w:rPr>
          <w:rFonts w:ascii="Arial" w:hAnsi="Arial" w:cs="Arial"/>
        </w:rPr>
        <w:t xml:space="preserve"> </w:t>
      </w:r>
      <w:r w:rsidR="00AB3CBB">
        <w:rPr>
          <w:rFonts w:ascii="Arial" w:hAnsi="Arial" w:cs="Arial"/>
        </w:rPr>
        <w:t>they</w:t>
      </w:r>
      <w:r w:rsidR="001828D2">
        <w:rPr>
          <w:rFonts w:ascii="Arial" w:hAnsi="Arial" w:cs="Arial"/>
        </w:rPr>
        <w:t xml:space="preserve"> estimate only the average true effect size (</w:t>
      </w:r>
      <w:r w:rsidR="001828D2">
        <w:rPr>
          <w:rFonts w:ascii="Arial" w:hAnsi="Arial" w:cs="Arial"/>
        </w:rPr>
        <w:t>μ</w:t>
      </w:r>
      <w:r w:rsidR="001828D2">
        <w:rPr>
          <w:rFonts w:ascii="Arial" w:hAnsi="Arial" w:cs="Arial"/>
        </w:rPr>
        <w:t>)</w:t>
      </w:r>
      <w:r w:rsidR="00AB3CBB">
        <w:rPr>
          <w:rFonts w:ascii="Arial" w:hAnsi="Arial" w:cs="Arial"/>
        </w:rPr>
        <w:t>,</w:t>
      </w:r>
      <w:r w:rsidRPr="009D6F0F">
        <w:rPr>
          <w:rFonts w:ascii="Arial" w:hAnsi="Arial" w:cs="Arial"/>
        </w:rPr>
        <w:t xml:space="preserve"> assuming 100% publication bias </w:t>
      </w:r>
      <w:r w:rsidR="00AB3CBB">
        <w:rPr>
          <w:rFonts w:ascii="Arial" w:hAnsi="Arial" w:cs="Arial"/>
        </w:rPr>
        <w:t>(</w:t>
      </w:r>
      <w:r w:rsidR="00AB3CBB" w:rsidRPr="00AB3CBB">
        <w:rPr>
          <w:rFonts w:ascii="Arial" w:hAnsi="Arial" w:cs="Arial"/>
          <w:i/>
        </w:rPr>
        <w:t>p</w:t>
      </w:r>
      <w:r w:rsidR="00AB3CBB">
        <w:rPr>
          <w:rFonts w:ascii="Arial" w:hAnsi="Arial" w:cs="Arial"/>
        </w:rPr>
        <w:t xml:space="preserve"> = 0) </w:t>
      </w:r>
      <w:r w:rsidRPr="00AB3CBB">
        <w:rPr>
          <w:rFonts w:ascii="Arial" w:hAnsi="Arial" w:cs="Arial"/>
        </w:rPr>
        <w:t>and</w:t>
      </w:r>
      <w:r w:rsidRPr="009D6F0F">
        <w:rPr>
          <w:rFonts w:ascii="Arial" w:hAnsi="Arial" w:cs="Arial"/>
        </w:rPr>
        <w:t xml:space="preserve"> a homogeneous effect</w:t>
      </w:r>
      <w:r w:rsidR="00AB3CBB">
        <w:rPr>
          <w:rFonts w:ascii="Arial" w:hAnsi="Arial" w:cs="Arial"/>
        </w:rPr>
        <w:t xml:space="preserve"> (</w:t>
      </w:r>
      <w:r w:rsidR="00AB3CBB">
        <w:rPr>
          <w:rFonts w:ascii="Arial" w:hAnsi="Arial" w:cs="Arial"/>
        </w:rPr>
        <w:t>τ²</w:t>
      </w:r>
      <w:r w:rsidR="00AB3CBB">
        <w:rPr>
          <w:rFonts w:ascii="Arial" w:hAnsi="Arial" w:cs="Arial"/>
        </w:rPr>
        <w:t xml:space="preserve"> = 0)</w:t>
      </w:r>
      <w:r w:rsidRPr="009D6F0F">
        <w:rPr>
          <w:rFonts w:ascii="Arial" w:hAnsi="Arial" w:cs="Arial"/>
        </w:rPr>
        <w:t>.</w:t>
      </w:r>
      <w:r w:rsidR="00AB3CBB">
        <w:rPr>
          <w:rFonts w:ascii="Arial" w:hAnsi="Arial" w:cs="Arial"/>
        </w:rPr>
        <w:t xml:space="preserve"> 3PSM’s relaxed assumptions allow for consideration of heterogeneity and may provide greater efficiency through incorporation of </w:t>
      </w:r>
      <w:proofErr w:type="spellStart"/>
      <w:r w:rsidR="00AB3CBB">
        <w:rPr>
          <w:rFonts w:ascii="Arial" w:hAnsi="Arial" w:cs="Arial"/>
        </w:rPr>
        <w:t>nonsignificant</w:t>
      </w:r>
      <w:proofErr w:type="spellEnd"/>
      <w:r w:rsidR="00AB3CBB">
        <w:rPr>
          <w:rFonts w:ascii="Arial" w:hAnsi="Arial" w:cs="Arial"/>
        </w:rPr>
        <w:t xml:space="preserve"> results.</w:t>
      </w:r>
    </w:p>
    <w:p w14:paraId="51A53051" w14:textId="310088D8" w:rsidR="0079188F" w:rsidRDefault="004B255B" w:rsidP="00AB3CBB">
      <w:pPr>
        <w:pStyle w:val="Normal1"/>
        <w:spacing w:line="480" w:lineRule="auto"/>
        <w:ind w:firstLine="709"/>
        <w:rPr>
          <w:rFonts w:ascii="Arial" w:hAnsi="Arial" w:cs="Arial"/>
        </w:rPr>
      </w:pPr>
      <w:r>
        <w:rPr>
          <w:rFonts w:ascii="Arial" w:hAnsi="Arial" w:cs="Arial"/>
          <w:highlight w:val="yellow"/>
        </w:rPr>
        <w:t xml:space="preserve">However, there are still limitations to this approach. Hedges and </w:t>
      </w:r>
      <w:proofErr w:type="spellStart"/>
      <w:r>
        <w:rPr>
          <w:rFonts w:ascii="Arial" w:hAnsi="Arial" w:cs="Arial"/>
          <w:highlight w:val="yellow"/>
        </w:rPr>
        <w:t>Vevea</w:t>
      </w:r>
      <w:proofErr w:type="spellEnd"/>
      <w:r>
        <w:rPr>
          <w:rFonts w:ascii="Arial" w:hAnsi="Arial" w:cs="Arial"/>
          <w:highlight w:val="yellow"/>
        </w:rPr>
        <w:t xml:space="preserve"> (1996) reported that, while selection weight modeling reduces the bias in estimates, it also increases the variability of estimates, and so estimates may become less accurate on average when bias is weak. </w:t>
      </w:r>
    </w:p>
    <w:p w14:paraId="4D7343FE" w14:textId="4316D4AE" w:rsidR="005E531F" w:rsidRDefault="00EE4230">
      <w:pPr>
        <w:pStyle w:val="Normal1"/>
        <w:spacing w:line="480" w:lineRule="auto"/>
        <w:rPr>
          <w:rFonts w:ascii="Arial" w:hAnsi="Arial" w:cs="Arial"/>
          <w:b/>
          <w:bCs/>
        </w:rPr>
      </w:pPr>
      <w:r>
        <w:rPr>
          <w:rFonts w:ascii="Arial" w:hAnsi="Arial" w:cs="Arial"/>
          <w:b/>
          <w:bCs/>
        </w:rPr>
        <w:lastRenderedPageBreak/>
        <w:t xml:space="preserve">Performance </w:t>
      </w:r>
      <w:r w:rsidR="005C270F">
        <w:rPr>
          <w:rFonts w:ascii="Arial" w:hAnsi="Arial" w:cs="Arial"/>
          <w:b/>
          <w:bCs/>
        </w:rPr>
        <w:t>M</w:t>
      </w:r>
      <w:r>
        <w:rPr>
          <w:rFonts w:ascii="Arial" w:hAnsi="Arial" w:cs="Arial"/>
          <w:b/>
          <w:bCs/>
        </w:rPr>
        <w:t>etrics</w:t>
      </w:r>
    </w:p>
    <w:p w14:paraId="08F6EF33" w14:textId="50FB9A42" w:rsidR="005C270F" w:rsidRPr="00E5586C" w:rsidRDefault="00EE4230">
      <w:pPr>
        <w:pStyle w:val="Normal1"/>
        <w:spacing w:line="480" w:lineRule="auto"/>
        <w:rPr>
          <w:rFonts w:ascii="Arial" w:hAnsi="Arial" w:cs="Arial"/>
          <w:bCs/>
        </w:rPr>
      </w:pPr>
      <w:r>
        <w:rPr>
          <w:rFonts w:ascii="Arial" w:hAnsi="Arial" w:cs="Arial"/>
          <w:b/>
          <w:bCs/>
        </w:rPr>
        <w:tab/>
      </w:r>
      <w:r w:rsidR="005C270F">
        <w:rPr>
          <w:rFonts w:ascii="Arial" w:hAnsi="Arial" w:cs="Arial"/>
          <w:b/>
          <w:bCs/>
        </w:rPr>
        <w:t>Hypothesis test.</w:t>
      </w:r>
      <w:r w:rsidR="005C270F">
        <w:rPr>
          <w:rFonts w:ascii="Arial" w:hAnsi="Arial" w:cs="Arial"/>
          <w:bCs/>
        </w:rPr>
        <w:t xml:space="preserve"> For </w:t>
      </w:r>
      <w:r w:rsidR="007B0D2D">
        <w:rPr>
          <w:rFonts w:ascii="Arial" w:hAnsi="Arial" w:cs="Arial"/>
          <w:bCs/>
        </w:rPr>
        <w:t xml:space="preserve">the hypothesis test provided by </w:t>
      </w:r>
      <w:r w:rsidR="005C270F">
        <w:rPr>
          <w:rFonts w:ascii="Arial" w:hAnsi="Arial" w:cs="Arial"/>
          <w:bCs/>
        </w:rPr>
        <w:t>each meta-analytic method</w:t>
      </w:r>
      <w:r w:rsidR="007B0D2D">
        <w:rPr>
          <w:rFonts w:ascii="Arial" w:hAnsi="Arial" w:cs="Arial"/>
          <w:bCs/>
        </w:rPr>
        <w:t>,</w:t>
      </w:r>
      <w:r w:rsidR="005C270F">
        <w:rPr>
          <w:rFonts w:ascii="Arial" w:hAnsi="Arial" w:cs="Arial"/>
          <w:bCs/>
        </w:rPr>
        <w:t xml:space="preserve"> we evaluated </w:t>
      </w:r>
      <w:r w:rsidR="007B0D2D">
        <w:rPr>
          <w:rFonts w:ascii="Arial" w:hAnsi="Arial" w:cs="Arial"/>
          <w:bCs/>
        </w:rPr>
        <w:t xml:space="preserve">the </w:t>
      </w:r>
      <w:r w:rsidR="005C270F">
        <w:rPr>
          <w:rFonts w:ascii="Arial" w:hAnsi="Arial" w:cs="Arial"/>
          <w:bCs/>
        </w:rPr>
        <w:t>fal</w:t>
      </w:r>
      <w:r w:rsidR="007B0D2D">
        <w:rPr>
          <w:rFonts w:ascii="Arial" w:hAnsi="Arial" w:cs="Arial"/>
          <w:bCs/>
        </w:rPr>
        <w:t>se positive (Type I) error rate</w:t>
      </w:r>
      <w:r w:rsidR="005C270F">
        <w:rPr>
          <w:rFonts w:ascii="Arial" w:hAnsi="Arial" w:cs="Arial"/>
          <w:bCs/>
        </w:rPr>
        <w:t xml:space="preserve"> at δ = </w:t>
      </w:r>
      <w:proofErr w:type="gramStart"/>
      <w:r w:rsidR="005C270F">
        <w:rPr>
          <w:rFonts w:ascii="Arial" w:hAnsi="Arial" w:cs="Arial"/>
          <w:bCs/>
        </w:rPr>
        <w:t>0</w:t>
      </w:r>
      <w:proofErr w:type="gramEnd"/>
      <w:r w:rsidR="005C270F">
        <w:rPr>
          <w:rFonts w:ascii="Arial" w:hAnsi="Arial" w:cs="Arial"/>
          <w:bCs/>
        </w:rPr>
        <w:t xml:space="preserve"> and the true positive rate (i.e., the statistical power) at δ = 0.5. </w:t>
      </w:r>
      <w:commentRangeStart w:id="6"/>
      <w:r w:rsidR="007B0D2D">
        <w:rPr>
          <w:rFonts w:ascii="Arial" w:hAnsi="Arial" w:cs="Arial"/>
          <w:bCs/>
        </w:rPr>
        <w:t>Furthermore, b</w:t>
      </w:r>
      <w:r w:rsidR="005C270F">
        <w:rPr>
          <w:rFonts w:ascii="Arial" w:hAnsi="Arial" w:cs="Arial"/>
          <w:bCs/>
        </w:rPr>
        <w:t xml:space="preserve">oth rates can be combined in a single index, the </w:t>
      </w:r>
      <w:r w:rsidR="00EE04CB" w:rsidRPr="002E35AB">
        <w:rPr>
          <w:rFonts w:ascii="Arial" w:hAnsi="Arial" w:cs="Arial"/>
          <w:bCs/>
          <w:i/>
          <w:lang w:val="de-DE"/>
        </w:rPr>
        <w:t xml:space="preserve">pre-experimental </w:t>
      </w:r>
      <w:r w:rsidR="005C270F" w:rsidRPr="002E35AB">
        <w:rPr>
          <w:rFonts w:ascii="Arial" w:hAnsi="Arial" w:cs="Arial"/>
          <w:bCs/>
          <w:i/>
        </w:rPr>
        <w:t>rejection ratio</w:t>
      </w:r>
      <w:r w:rsidR="005C270F">
        <w:rPr>
          <w:rFonts w:ascii="Arial" w:hAnsi="Arial" w:cs="Arial"/>
          <w:bCs/>
        </w:rPr>
        <w:t xml:space="preserve"> </w:t>
      </w:r>
      <w:r w:rsidR="00691EC7">
        <w:rPr>
          <w:rFonts w:ascii="Arial" w:hAnsi="Arial" w:cs="Arial"/>
          <w:bCs/>
        </w:rPr>
        <w:t>(</w:t>
      </w:r>
      <w:proofErr w:type="spellStart"/>
      <w:r w:rsidR="00691EC7" w:rsidRPr="00691EC7">
        <w:rPr>
          <w:rFonts w:ascii="Arial" w:hAnsi="Arial" w:cs="Arial"/>
        </w:rPr>
        <w:t>Bayarri</w:t>
      </w:r>
      <w:proofErr w:type="spellEnd"/>
      <w:r w:rsidR="00691EC7" w:rsidRPr="00691EC7">
        <w:rPr>
          <w:rFonts w:ascii="Arial" w:hAnsi="Arial" w:cs="Arial"/>
        </w:rPr>
        <w:t xml:space="preserve">, Benjamin, Berger, &amp; </w:t>
      </w:r>
      <w:proofErr w:type="spellStart"/>
      <w:r w:rsidR="00691EC7" w:rsidRPr="00691EC7">
        <w:rPr>
          <w:rFonts w:ascii="Arial" w:hAnsi="Arial" w:cs="Arial"/>
        </w:rPr>
        <w:t>Sellke</w:t>
      </w:r>
      <w:proofErr w:type="spellEnd"/>
      <w:r w:rsidR="00691EC7" w:rsidRPr="00691EC7">
        <w:rPr>
          <w:rFonts w:ascii="Arial" w:hAnsi="Arial" w:cs="Arial"/>
        </w:rPr>
        <w:t>, 2016</w:t>
      </w:r>
      <w:r w:rsidR="00691EC7">
        <w:rPr>
          <w:rFonts w:ascii="Arial" w:hAnsi="Arial" w:cs="Arial"/>
          <w:bCs/>
        </w:rPr>
        <w:t>)</w:t>
      </w:r>
      <w:r w:rsidR="00AC166C">
        <w:rPr>
          <w:rFonts w:ascii="Arial" w:hAnsi="Arial" w:cs="Arial"/>
          <w:bCs/>
        </w:rPr>
        <w:t>, which is computed</w:t>
      </w:r>
      <w:r w:rsidR="00AA3A38">
        <w:rPr>
          <w:rFonts w:ascii="Arial" w:hAnsi="Arial" w:cs="Arial"/>
          <w:bCs/>
        </w:rPr>
        <w:t xml:space="preserve"> as ((</w:t>
      </w:r>
      <w:proofErr w:type="gramStart"/>
      <w:r w:rsidR="00AA3A38">
        <w:rPr>
          <w:rFonts w:ascii="Arial" w:hAnsi="Arial" w:cs="Arial"/>
          <w:bCs/>
        </w:rPr>
        <w:t>1</w:t>
      </w:r>
      <w:proofErr w:type="gramEnd"/>
      <w:r w:rsidR="00AA3A38">
        <w:rPr>
          <w:rFonts w:ascii="Arial" w:hAnsi="Arial" w:cs="Arial"/>
          <w:bCs/>
        </w:rPr>
        <w:t xml:space="preserve"> – Type II error rate)</w:t>
      </w:r>
      <w:r w:rsidR="007B0D2D">
        <w:rPr>
          <w:rFonts w:ascii="Arial" w:hAnsi="Arial" w:cs="Arial"/>
          <w:bCs/>
        </w:rPr>
        <w:t xml:space="preserve"> / Type I error rate</w:t>
      </w:r>
      <w:r w:rsidR="00AA3A38">
        <w:rPr>
          <w:rFonts w:ascii="Arial" w:hAnsi="Arial" w:cs="Arial"/>
          <w:bCs/>
        </w:rPr>
        <w:t>).</w:t>
      </w:r>
      <w:commentRangeEnd w:id="6"/>
      <w:r w:rsidR="004B255B">
        <w:rPr>
          <w:rStyle w:val="CommentReference"/>
          <w:rFonts w:cs="Mangal"/>
        </w:rPr>
        <w:commentReference w:id="6"/>
      </w:r>
      <w:r w:rsidR="004E274B">
        <w:rPr>
          <w:rFonts w:ascii="Arial" w:hAnsi="Arial" w:cs="Arial"/>
          <w:bCs/>
        </w:rPr>
        <w:t xml:space="preserve"> </w:t>
      </w:r>
      <w:r w:rsidR="007B0D2D">
        <w:rPr>
          <w:rFonts w:ascii="Arial" w:hAnsi="Arial" w:cs="Arial"/>
          <w:bCs/>
        </w:rPr>
        <w:t xml:space="preserve">Hence, the rejection rate quantifies how often a method correctly indicates an effect, compared to how often it incorrectly indicates an effect. </w:t>
      </w:r>
      <w:r w:rsidR="004E274B">
        <w:rPr>
          <w:rFonts w:ascii="Arial" w:hAnsi="Arial" w:cs="Arial"/>
          <w:bCs/>
        </w:rPr>
        <w:t>Using the</w:t>
      </w:r>
      <w:r w:rsidR="004E274B" w:rsidRPr="004E274B">
        <w:rPr>
          <w:rFonts w:ascii="Arial" w:hAnsi="Arial" w:cs="Arial"/>
          <w:bCs/>
          <w:lang w:val="de-DE"/>
        </w:rPr>
        <w:t xml:space="preserve"> conventions for </w:t>
      </w:r>
      <w:r w:rsidR="004E274B">
        <w:rPr>
          <w:rFonts w:ascii="Arial" w:hAnsi="Arial" w:cs="Arial"/>
          <w:bCs/>
          <w:lang w:val="de-DE"/>
        </w:rPr>
        <w:t>α</w:t>
      </w:r>
      <w:r w:rsidR="004E274B" w:rsidRPr="004E274B">
        <w:rPr>
          <w:rFonts w:ascii="Arial" w:hAnsi="Arial" w:cs="Arial"/>
          <w:bCs/>
          <w:lang w:val="de-DE"/>
        </w:rPr>
        <w:t xml:space="preserve"> </w:t>
      </w:r>
      <w:r w:rsidR="004E274B">
        <w:rPr>
          <w:rFonts w:ascii="Arial" w:hAnsi="Arial" w:cs="Arial"/>
          <w:bCs/>
          <w:lang w:val="de-DE"/>
        </w:rPr>
        <w:t>= 5%</w:t>
      </w:r>
      <w:r w:rsidR="004E274B" w:rsidRPr="004E274B">
        <w:rPr>
          <w:rFonts w:ascii="Arial" w:hAnsi="Arial" w:cs="Arial"/>
          <w:bCs/>
          <w:lang w:val="de-DE"/>
        </w:rPr>
        <w:t xml:space="preserve"> and power </w:t>
      </w:r>
      <w:r w:rsidR="004E274B">
        <w:rPr>
          <w:rFonts w:ascii="Arial" w:hAnsi="Arial" w:cs="Arial"/>
          <w:bCs/>
          <w:lang w:val="de-DE"/>
        </w:rPr>
        <w:t>= 80%</w:t>
      </w:r>
      <w:r w:rsidR="004E274B" w:rsidRPr="004E274B">
        <w:rPr>
          <w:rFonts w:ascii="Arial" w:hAnsi="Arial" w:cs="Arial"/>
          <w:bCs/>
          <w:lang w:val="de-DE"/>
        </w:rPr>
        <w:t xml:space="preserve">, </w:t>
      </w:r>
      <w:r w:rsidR="004E274B">
        <w:rPr>
          <w:rFonts w:ascii="Arial" w:hAnsi="Arial" w:cs="Arial"/>
          <w:bCs/>
          <w:lang w:val="de-DE"/>
        </w:rPr>
        <w:t>an acceptable</w:t>
      </w:r>
      <w:r w:rsidR="004E274B" w:rsidRPr="004E274B">
        <w:rPr>
          <w:rFonts w:ascii="Arial" w:hAnsi="Arial" w:cs="Arial"/>
          <w:bCs/>
          <w:lang w:val="de-DE"/>
        </w:rPr>
        <w:t xml:space="preserve"> rejection ratio </w:t>
      </w:r>
      <w:r w:rsidR="004E274B">
        <w:rPr>
          <w:rFonts w:ascii="Arial" w:hAnsi="Arial" w:cs="Arial"/>
          <w:bCs/>
          <w:lang w:val="de-DE"/>
        </w:rPr>
        <w:t>for a method can be set at 16:1.</w:t>
      </w:r>
      <w:r w:rsidR="007B0D2D">
        <w:rPr>
          <w:rFonts w:ascii="Arial" w:hAnsi="Arial" w:cs="Arial"/>
          <w:bCs/>
          <w:lang w:val="de-DE"/>
        </w:rPr>
        <w:t xml:space="preserve"> </w:t>
      </w:r>
      <w:r w:rsidR="004E274B" w:rsidRPr="00E5586C">
        <w:rPr>
          <w:rFonts w:ascii="Arial" w:hAnsi="Arial" w:cs="Arial"/>
          <w:bCs/>
        </w:rPr>
        <w:t xml:space="preserve">In other words, </w:t>
      </w:r>
      <w:r w:rsidR="007B0D2D" w:rsidRPr="00E5586C">
        <w:rPr>
          <w:rFonts w:ascii="Arial" w:hAnsi="Arial" w:cs="Arial"/>
          <w:bCs/>
        </w:rPr>
        <w:t>under H</w:t>
      </w:r>
      <w:r w:rsidR="007B0D2D" w:rsidRPr="00E5586C">
        <w:rPr>
          <w:rFonts w:ascii="Arial" w:hAnsi="Arial" w:cs="Arial"/>
          <w:bCs/>
          <w:vertAlign w:val="subscript"/>
        </w:rPr>
        <w:t>1</w:t>
      </w:r>
      <w:r w:rsidR="00E5586C">
        <w:rPr>
          <w:rFonts w:ascii="Arial" w:hAnsi="Arial" w:cs="Arial"/>
          <w:bCs/>
        </w:rPr>
        <w:t xml:space="preserve">, </w:t>
      </w:r>
      <w:r w:rsidR="007B0D2D" w:rsidRPr="00E5586C">
        <w:rPr>
          <w:rFonts w:ascii="Arial" w:hAnsi="Arial" w:cs="Arial"/>
          <w:bCs/>
        </w:rPr>
        <w:t>an adequate method should reject H</w:t>
      </w:r>
      <w:r w:rsidR="007B0D2D" w:rsidRPr="00E5586C">
        <w:rPr>
          <w:rFonts w:ascii="Arial" w:hAnsi="Arial" w:cs="Arial"/>
          <w:bCs/>
          <w:vertAlign w:val="subscript"/>
        </w:rPr>
        <w:t>0</w:t>
      </w:r>
      <w:r w:rsidR="007B0D2D" w:rsidRPr="00E5586C">
        <w:rPr>
          <w:rFonts w:ascii="Arial" w:hAnsi="Arial" w:cs="Arial"/>
          <w:bCs/>
        </w:rPr>
        <w:t xml:space="preserve"> 16 times more often than incorrectly rejecting H</w:t>
      </w:r>
      <w:r w:rsidR="007B0D2D" w:rsidRPr="00E5586C">
        <w:rPr>
          <w:rFonts w:ascii="Arial" w:hAnsi="Arial" w:cs="Arial"/>
          <w:bCs/>
          <w:vertAlign w:val="subscript"/>
        </w:rPr>
        <w:t>0</w:t>
      </w:r>
      <w:r w:rsidR="007B0D2D" w:rsidRPr="00E5586C">
        <w:rPr>
          <w:rFonts w:ascii="Arial" w:hAnsi="Arial" w:cs="Arial"/>
          <w:bCs/>
        </w:rPr>
        <w:t xml:space="preserve"> at </w:t>
      </w:r>
      <w:r w:rsidR="007B0D2D">
        <w:rPr>
          <w:rFonts w:ascii="Arial" w:hAnsi="Arial" w:cs="Arial"/>
          <w:bCs/>
          <w:lang w:val="de-DE"/>
        </w:rPr>
        <w:t>δ</w:t>
      </w:r>
      <w:r w:rsidR="007B0D2D" w:rsidRPr="00E5586C">
        <w:rPr>
          <w:rFonts w:ascii="Arial" w:hAnsi="Arial" w:cs="Arial"/>
          <w:bCs/>
        </w:rPr>
        <w:t xml:space="preserve"> = </w:t>
      </w:r>
      <w:proofErr w:type="gramStart"/>
      <w:r w:rsidR="007B0D2D" w:rsidRPr="00E5586C">
        <w:rPr>
          <w:rFonts w:ascii="Arial" w:hAnsi="Arial" w:cs="Arial"/>
          <w:bCs/>
        </w:rPr>
        <w:t>0</w:t>
      </w:r>
      <w:proofErr w:type="gramEnd"/>
      <w:r w:rsidR="007B0D2D" w:rsidRPr="00E5586C">
        <w:rPr>
          <w:rFonts w:ascii="Arial" w:hAnsi="Arial" w:cs="Arial"/>
          <w:bCs/>
        </w:rPr>
        <w:t xml:space="preserve">. For rejection ratios below </w:t>
      </w:r>
      <w:r w:rsidR="00F33597" w:rsidRPr="00E5586C">
        <w:rPr>
          <w:rFonts w:ascii="Arial" w:hAnsi="Arial" w:cs="Arial"/>
          <w:bCs/>
        </w:rPr>
        <w:t>16:1</w:t>
      </w:r>
      <w:r w:rsidR="007B0D2D" w:rsidRPr="007B0D2D">
        <w:rPr>
          <w:rFonts w:ascii="Arial" w:hAnsi="Arial" w:cs="Arial"/>
          <w:bCs/>
        </w:rPr>
        <w:t xml:space="preserve">, the </w:t>
      </w:r>
      <w:r w:rsidR="007B0D2D">
        <w:rPr>
          <w:rFonts w:ascii="Arial" w:hAnsi="Arial" w:cs="Arial"/>
          <w:bCs/>
        </w:rPr>
        <w:t>study</w:t>
      </w:r>
      <w:r w:rsidR="007B0D2D" w:rsidRPr="007B0D2D">
        <w:rPr>
          <w:rFonts w:ascii="Arial" w:hAnsi="Arial" w:cs="Arial"/>
          <w:bCs/>
        </w:rPr>
        <w:t xml:space="preserve"> is not worth running </w:t>
      </w:r>
      <w:r w:rsidR="007B0D2D">
        <w:rPr>
          <w:rFonts w:ascii="Arial" w:hAnsi="Arial" w:cs="Arial"/>
          <w:bCs/>
        </w:rPr>
        <w:t xml:space="preserve">as </w:t>
      </w:r>
      <w:r w:rsidR="007B0D2D" w:rsidRPr="007B0D2D">
        <w:rPr>
          <w:rFonts w:ascii="Arial" w:hAnsi="Arial" w:cs="Arial"/>
          <w:bCs/>
        </w:rPr>
        <w:t>even a statistically significant</w:t>
      </w:r>
      <w:r w:rsidR="00E5586C">
        <w:rPr>
          <w:rFonts w:ascii="Arial" w:hAnsi="Arial" w:cs="Arial"/>
          <w:bCs/>
        </w:rPr>
        <w:t xml:space="preserve"> result</w:t>
      </w:r>
      <w:r w:rsidR="007B0D2D" w:rsidRPr="007B0D2D">
        <w:rPr>
          <w:rFonts w:ascii="Arial" w:hAnsi="Arial" w:cs="Arial"/>
          <w:bCs/>
        </w:rPr>
        <w:t xml:space="preserve"> </w:t>
      </w:r>
      <w:r w:rsidR="007B0D2D">
        <w:rPr>
          <w:rFonts w:ascii="Arial" w:hAnsi="Arial" w:cs="Arial"/>
          <w:bCs/>
        </w:rPr>
        <w:t xml:space="preserve">is </w:t>
      </w:r>
      <w:proofErr w:type="gramStart"/>
      <w:r w:rsidR="007B0D2D">
        <w:rPr>
          <w:rFonts w:ascii="Arial" w:hAnsi="Arial" w:cs="Arial"/>
          <w:bCs/>
        </w:rPr>
        <w:t>not very diagnostic</w:t>
      </w:r>
      <w:proofErr w:type="gramEnd"/>
      <w:r w:rsidR="007B0D2D">
        <w:rPr>
          <w:rFonts w:ascii="Arial" w:hAnsi="Arial" w:cs="Arial"/>
          <w:bCs/>
        </w:rPr>
        <w:t xml:space="preserve"> (</w:t>
      </w:r>
      <w:proofErr w:type="spellStart"/>
      <w:r w:rsidR="007B0D2D">
        <w:rPr>
          <w:rFonts w:ascii="Arial" w:hAnsi="Arial" w:cs="Arial"/>
          <w:bCs/>
        </w:rPr>
        <w:t>Bayarri</w:t>
      </w:r>
      <w:proofErr w:type="spellEnd"/>
      <w:r w:rsidR="007B0D2D">
        <w:rPr>
          <w:rFonts w:ascii="Arial" w:hAnsi="Arial" w:cs="Arial"/>
          <w:bCs/>
        </w:rPr>
        <w:t xml:space="preserve"> et al., 2016)</w:t>
      </w:r>
      <w:r w:rsidR="007B0D2D" w:rsidRPr="007B0D2D">
        <w:rPr>
          <w:rFonts w:ascii="Arial" w:hAnsi="Arial" w:cs="Arial"/>
          <w:bCs/>
        </w:rPr>
        <w:t>.</w:t>
      </w:r>
    </w:p>
    <w:p w14:paraId="5A0442D6" w14:textId="3BD5F63D" w:rsidR="005E531F" w:rsidRDefault="005C270F" w:rsidP="00E5586C">
      <w:pPr>
        <w:pStyle w:val="Normal1"/>
        <w:spacing w:line="480" w:lineRule="auto"/>
        <w:ind w:firstLine="709"/>
        <w:rPr>
          <w:rFonts w:ascii="Arial" w:hAnsi="Arial" w:cs="Arial"/>
        </w:rPr>
      </w:pPr>
      <w:r w:rsidRPr="00E5586C">
        <w:rPr>
          <w:rFonts w:ascii="Arial" w:hAnsi="Arial" w:cs="Arial"/>
          <w:b/>
        </w:rPr>
        <w:t>Bias-corrected estimation.</w:t>
      </w:r>
      <w:r>
        <w:rPr>
          <w:rFonts w:ascii="Arial" w:hAnsi="Arial" w:cs="Arial"/>
        </w:rPr>
        <w:t xml:space="preserve"> </w:t>
      </w:r>
      <w:r w:rsidR="00EE4230">
        <w:rPr>
          <w:rFonts w:ascii="Arial" w:hAnsi="Arial" w:cs="Arial"/>
        </w:rPr>
        <w:t xml:space="preserve">Following the recommendations of Burton, Altman, Royston, &amp; Holder (2006), we measured the performance of each method in terms of mean error (ME), </w:t>
      </w:r>
      <w:r w:rsidR="00FF1493">
        <w:rPr>
          <w:rFonts w:ascii="Arial" w:hAnsi="Arial" w:cs="Arial"/>
        </w:rPr>
        <w:t xml:space="preserve">root </w:t>
      </w:r>
      <w:r w:rsidR="00EE4230">
        <w:rPr>
          <w:rFonts w:ascii="Arial" w:hAnsi="Arial" w:cs="Arial"/>
        </w:rPr>
        <w:t>mean squared error (</w:t>
      </w:r>
      <w:r w:rsidR="00FF1493">
        <w:rPr>
          <w:rFonts w:ascii="Arial" w:hAnsi="Arial" w:cs="Arial"/>
        </w:rPr>
        <w:t>R</w:t>
      </w:r>
      <w:r w:rsidR="00EE4230">
        <w:rPr>
          <w:rFonts w:ascii="Arial" w:hAnsi="Arial" w:cs="Arial"/>
        </w:rPr>
        <w:t xml:space="preserve">MSE), and 95% coverage probability. ME (often called bias) is the average of the deviations of each estimate from the true effect (i.e., the errors). </w:t>
      </w:r>
      <w:r w:rsidR="00C15552">
        <w:rPr>
          <w:rFonts w:ascii="Arial" w:hAnsi="Arial" w:cs="Arial"/>
        </w:rPr>
        <w:t xml:space="preserve">Nonzero </w:t>
      </w:r>
      <w:proofErr w:type="gramStart"/>
      <w:r w:rsidR="00C15552">
        <w:rPr>
          <w:rFonts w:ascii="Arial" w:hAnsi="Arial" w:cs="Arial"/>
        </w:rPr>
        <w:t>ME</w:t>
      </w:r>
      <w:proofErr w:type="gramEnd"/>
      <w:r w:rsidR="00C15552">
        <w:rPr>
          <w:rFonts w:ascii="Arial" w:hAnsi="Arial" w:cs="Arial"/>
        </w:rPr>
        <w:t xml:space="preserve"> indicates that the expected value of the estimate does not converge on the true value in the long run, being instead too high or too low. </w:t>
      </w:r>
      <w:r w:rsidR="00EE4230">
        <w:rPr>
          <w:rFonts w:ascii="Arial" w:hAnsi="Arial" w:cs="Arial"/>
        </w:rPr>
        <w:t xml:space="preserve">ME is not sensitive to </w:t>
      </w:r>
      <w:r w:rsidR="00E5586C">
        <w:rPr>
          <w:rFonts w:ascii="Arial" w:hAnsi="Arial" w:cs="Arial"/>
        </w:rPr>
        <w:t xml:space="preserve">variance </w:t>
      </w:r>
      <w:r w:rsidR="00EE4230">
        <w:rPr>
          <w:rFonts w:ascii="Arial" w:hAnsi="Arial" w:cs="Arial"/>
        </w:rPr>
        <w:t>in estimates, so it is possible that a method produces low ME by equivalent</w:t>
      </w:r>
      <w:r w:rsidR="004B255B">
        <w:rPr>
          <w:rFonts w:ascii="Arial" w:hAnsi="Arial" w:cs="Arial"/>
        </w:rPr>
        <w:t xml:space="preserve"> over- and under-estimation.</w:t>
      </w:r>
      <w:r w:rsidR="00EE4230">
        <w:rPr>
          <w:rFonts w:ascii="Arial" w:hAnsi="Arial" w:cs="Arial"/>
        </w:rPr>
        <w:t xml:space="preserve"> Imagine a very wide, symmetrical distribution of estimates centered on the true value—on average, the estimates are accurate, but any individual estimate can be very far from the truth. </w:t>
      </w:r>
    </w:p>
    <w:p w14:paraId="7084E43B" w14:textId="4A8906B0" w:rsidR="005E531F" w:rsidRDefault="00FF1493">
      <w:pPr>
        <w:pStyle w:val="Normal1"/>
        <w:spacing w:line="480" w:lineRule="auto"/>
        <w:ind w:firstLine="709"/>
        <w:rPr>
          <w:rFonts w:ascii="Arial" w:hAnsi="Arial" w:cs="Arial"/>
        </w:rPr>
      </w:pPr>
      <w:r>
        <w:rPr>
          <w:rFonts w:ascii="Arial" w:hAnsi="Arial" w:cs="Arial"/>
        </w:rPr>
        <w:t>R</w:t>
      </w:r>
      <w:r w:rsidR="00EE4230">
        <w:rPr>
          <w:rFonts w:ascii="Arial" w:hAnsi="Arial" w:cs="Arial"/>
        </w:rPr>
        <w:t xml:space="preserve">MSE, the </w:t>
      </w:r>
      <w:r>
        <w:rPr>
          <w:rFonts w:ascii="Arial" w:hAnsi="Arial" w:cs="Arial"/>
        </w:rPr>
        <w:t xml:space="preserve">root of the </w:t>
      </w:r>
      <w:r w:rsidR="00EE4230">
        <w:rPr>
          <w:rFonts w:ascii="Arial" w:hAnsi="Arial" w:cs="Arial"/>
        </w:rPr>
        <w:t xml:space="preserve">average of the squared errors, incorporates information about average error as well as the </w:t>
      </w:r>
      <w:r w:rsidR="00E5586C">
        <w:rPr>
          <w:rFonts w:ascii="Arial" w:hAnsi="Arial" w:cs="Arial"/>
        </w:rPr>
        <w:t xml:space="preserve">variance </w:t>
      </w:r>
      <w:r w:rsidR="00EE4230">
        <w:rPr>
          <w:rFonts w:ascii="Arial" w:hAnsi="Arial" w:cs="Arial"/>
        </w:rPr>
        <w:t xml:space="preserve">in the estimates (that is, it is the combined error due to variance and bias). It is possible to observe low </w:t>
      </w:r>
      <w:r w:rsidR="00C15552">
        <w:rPr>
          <w:rFonts w:ascii="Arial" w:hAnsi="Arial" w:cs="Arial"/>
        </w:rPr>
        <w:t>R</w:t>
      </w:r>
      <w:r w:rsidR="00EE4230">
        <w:rPr>
          <w:rFonts w:ascii="Arial" w:hAnsi="Arial" w:cs="Arial"/>
        </w:rPr>
        <w:t xml:space="preserve">MSE </w:t>
      </w:r>
      <w:r w:rsidR="00C15552">
        <w:rPr>
          <w:rFonts w:ascii="Arial" w:hAnsi="Arial" w:cs="Arial"/>
        </w:rPr>
        <w:t xml:space="preserve">even </w:t>
      </w:r>
      <w:r w:rsidR="00EE4230">
        <w:rPr>
          <w:rFonts w:ascii="Arial" w:hAnsi="Arial" w:cs="Arial"/>
        </w:rPr>
        <w:t xml:space="preserve">when a method produces </w:t>
      </w:r>
      <w:r w:rsidR="00EE4230">
        <w:rPr>
          <w:rFonts w:ascii="Arial" w:hAnsi="Arial" w:cs="Arial"/>
        </w:rPr>
        <w:lastRenderedPageBreak/>
        <w:t xml:space="preserve">estimates that </w:t>
      </w:r>
      <w:proofErr w:type="gramStart"/>
      <w:r w:rsidR="00EE4230">
        <w:rPr>
          <w:rFonts w:ascii="Arial" w:hAnsi="Arial" w:cs="Arial"/>
        </w:rPr>
        <w:t>are consistently biased</w:t>
      </w:r>
      <w:proofErr w:type="gramEnd"/>
      <w:r w:rsidR="00EE4230">
        <w:rPr>
          <w:rFonts w:ascii="Arial" w:hAnsi="Arial" w:cs="Arial"/>
        </w:rPr>
        <w:t xml:space="preserve"> in one direction</w:t>
      </w:r>
      <w:r w:rsidR="00C15552">
        <w:rPr>
          <w:rFonts w:ascii="Arial" w:hAnsi="Arial" w:cs="Arial"/>
        </w:rPr>
        <w:t>.</w:t>
      </w:r>
      <w:r w:rsidR="00EE4230">
        <w:rPr>
          <w:rFonts w:ascii="Arial" w:hAnsi="Arial" w:cs="Arial"/>
        </w:rPr>
        <w:t xml:space="preserve"> Imagine a very narrow distribution of estimates that </w:t>
      </w:r>
      <w:proofErr w:type="gramStart"/>
      <w:r w:rsidR="00EE4230">
        <w:rPr>
          <w:rFonts w:ascii="Arial" w:hAnsi="Arial" w:cs="Arial"/>
        </w:rPr>
        <w:t>is ce</w:t>
      </w:r>
      <w:r w:rsidR="00C15552">
        <w:rPr>
          <w:rFonts w:ascii="Arial" w:hAnsi="Arial" w:cs="Arial"/>
        </w:rPr>
        <w:t>ntered</w:t>
      </w:r>
      <w:proofErr w:type="gramEnd"/>
      <w:r w:rsidR="00C15552">
        <w:rPr>
          <w:rFonts w:ascii="Arial" w:hAnsi="Arial" w:cs="Arial"/>
        </w:rPr>
        <w:t xml:space="preserve"> a bit above the true value. On average, the estimates are too high, but the </w:t>
      </w:r>
      <w:r w:rsidR="00EE4230">
        <w:rPr>
          <w:rFonts w:ascii="Arial" w:hAnsi="Arial" w:cs="Arial"/>
        </w:rPr>
        <w:t xml:space="preserve">variability of these estimates will be low. Thus, a method's estimation performance must be considered in terms of both </w:t>
      </w:r>
      <w:proofErr w:type="gramStart"/>
      <w:r w:rsidR="00EE4230">
        <w:rPr>
          <w:rFonts w:ascii="Arial" w:hAnsi="Arial" w:cs="Arial"/>
        </w:rPr>
        <w:t xml:space="preserve">ME and </w:t>
      </w:r>
      <w:r w:rsidR="00C15552">
        <w:rPr>
          <w:rFonts w:ascii="Arial" w:hAnsi="Arial" w:cs="Arial"/>
        </w:rPr>
        <w:t>R</w:t>
      </w:r>
      <w:r w:rsidR="00EE4230">
        <w:rPr>
          <w:rFonts w:ascii="Arial" w:hAnsi="Arial" w:cs="Arial"/>
        </w:rPr>
        <w:t>MSE</w:t>
      </w:r>
      <w:proofErr w:type="gramEnd"/>
      <w:r w:rsidR="00EE4230">
        <w:rPr>
          <w:rFonts w:ascii="Arial" w:hAnsi="Arial" w:cs="Arial"/>
        </w:rPr>
        <w:t xml:space="preserve">. For both </w:t>
      </w:r>
      <w:proofErr w:type="gramStart"/>
      <w:r w:rsidR="00EE4230">
        <w:rPr>
          <w:rFonts w:ascii="Arial" w:hAnsi="Arial" w:cs="Arial"/>
        </w:rPr>
        <w:t xml:space="preserve">ME and </w:t>
      </w:r>
      <w:r w:rsidR="00C15552">
        <w:rPr>
          <w:rFonts w:ascii="Arial" w:hAnsi="Arial" w:cs="Arial"/>
        </w:rPr>
        <w:t>R</w:t>
      </w:r>
      <w:r w:rsidR="00EE4230">
        <w:rPr>
          <w:rFonts w:ascii="Arial" w:hAnsi="Arial" w:cs="Arial"/>
        </w:rPr>
        <w:t>MSE,</w:t>
      </w:r>
      <w:proofErr w:type="gramEnd"/>
      <w:r w:rsidR="00EE4230">
        <w:rPr>
          <w:rFonts w:ascii="Arial" w:hAnsi="Arial" w:cs="Arial"/>
        </w:rPr>
        <w:t xml:space="preserve"> values as close to zero as possible are desirable. </w:t>
      </w:r>
    </w:p>
    <w:p w14:paraId="35349921" w14:textId="6F21FE09" w:rsidR="005E531F" w:rsidRDefault="00EE4230">
      <w:pPr>
        <w:pStyle w:val="Normal1"/>
        <w:spacing w:line="480" w:lineRule="auto"/>
        <w:rPr>
          <w:rFonts w:ascii="Arial" w:hAnsi="Arial" w:cs="Arial"/>
        </w:rPr>
      </w:pPr>
      <w:r>
        <w:rPr>
          <w:rFonts w:ascii="Arial" w:hAnsi="Arial" w:cs="Arial"/>
        </w:rPr>
        <w:tab/>
        <w:t xml:space="preserve">We also examined the performance of the 95% confidence intervals associated with each method </w:t>
      </w:r>
      <w:r w:rsidR="00432B15">
        <w:rPr>
          <w:rFonts w:ascii="Arial" w:hAnsi="Arial" w:cs="Arial"/>
        </w:rPr>
        <w:t xml:space="preserve">(except </w:t>
      </w:r>
      <w:r w:rsidR="00432B15" w:rsidRPr="00432B15">
        <w:rPr>
          <w:rFonts w:ascii="Arial" w:hAnsi="Arial" w:cs="Arial"/>
          <w:i/>
        </w:rPr>
        <w:t>p</w:t>
      </w:r>
      <w:r w:rsidR="00432B15">
        <w:rPr>
          <w:rFonts w:ascii="Arial" w:hAnsi="Arial" w:cs="Arial"/>
        </w:rPr>
        <w:t xml:space="preserve">-curve) </w:t>
      </w:r>
      <w:r>
        <w:rPr>
          <w:rFonts w:ascii="Arial" w:hAnsi="Arial" w:cs="Arial"/>
        </w:rPr>
        <w:t>by examining 95% coverag</w:t>
      </w:r>
      <w:r w:rsidR="00C15552">
        <w:rPr>
          <w:rFonts w:ascii="Arial" w:hAnsi="Arial" w:cs="Arial"/>
        </w:rPr>
        <w:t>e probability, that is,</w:t>
      </w:r>
      <w:r>
        <w:rPr>
          <w:rFonts w:ascii="Arial" w:hAnsi="Arial" w:cs="Arial"/>
        </w:rPr>
        <w:t xml:space="preserve"> the proportion </w:t>
      </w:r>
      <w:r w:rsidR="00B473D2">
        <w:rPr>
          <w:rFonts w:ascii="Arial" w:hAnsi="Arial" w:cs="Arial"/>
        </w:rPr>
        <w:t>of each</w:t>
      </w:r>
      <w:r>
        <w:rPr>
          <w:rFonts w:ascii="Arial" w:hAnsi="Arial" w:cs="Arial"/>
        </w:rPr>
        <w:t xml:space="preserve"> method's confidence interval</w:t>
      </w:r>
      <w:r w:rsidR="00B473D2">
        <w:rPr>
          <w:rFonts w:ascii="Arial" w:hAnsi="Arial" w:cs="Arial"/>
        </w:rPr>
        <w:t>s that</w:t>
      </w:r>
      <w:r>
        <w:rPr>
          <w:rFonts w:ascii="Arial" w:hAnsi="Arial" w:cs="Arial"/>
        </w:rPr>
        <w:t xml:space="preserve"> included the true value of δ. Low coverage is obviously problematic, but coverage rates higher than the nominal 95% are also cause for concern and may indicate </w:t>
      </w:r>
      <w:r w:rsidR="00B473D2">
        <w:rPr>
          <w:rFonts w:ascii="Arial" w:hAnsi="Arial" w:cs="Arial"/>
        </w:rPr>
        <w:t>exceedingly</w:t>
      </w:r>
      <w:r>
        <w:rPr>
          <w:rFonts w:ascii="Arial" w:hAnsi="Arial" w:cs="Arial"/>
        </w:rPr>
        <w:t>-wide intervals.</w:t>
      </w:r>
    </w:p>
    <w:p w14:paraId="56937BDC" w14:textId="3FE66371" w:rsidR="005E531F" w:rsidRDefault="00EE4230">
      <w:pPr>
        <w:pStyle w:val="Normal1"/>
        <w:spacing w:line="480" w:lineRule="auto"/>
        <w:rPr>
          <w:rFonts w:ascii="Arial" w:hAnsi="Arial" w:cs="Arial"/>
        </w:rPr>
      </w:pPr>
      <w:r>
        <w:rPr>
          <w:rFonts w:ascii="Arial" w:hAnsi="Arial" w:cs="Arial"/>
          <w:b/>
          <w:bCs/>
        </w:rPr>
        <w:tab/>
      </w:r>
    </w:p>
    <w:p w14:paraId="73038BB3" w14:textId="77777777" w:rsidR="005E531F" w:rsidRDefault="00EE4230">
      <w:pPr>
        <w:pStyle w:val="Normal1"/>
        <w:spacing w:line="480" w:lineRule="auto"/>
        <w:jc w:val="center"/>
        <w:rPr>
          <w:rFonts w:ascii="Arial" w:hAnsi="Arial" w:cs="Arial"/>
          <w:b/>
          <w:bCs/>
        </w:rPr>
      </w:pPr>
      <w:r>
        <w:rPr>
          <w:rFonts w:ascii="Arial" w:hAnsi="Arial" w:cs="Arial"/>
          <w:b/>
          <w:bCs/>
        </w:rPr>
        <w:t>Results</w:t>
      </w:r>
    </w:p>
    <w:p w14:paraId="0A364C73" w14:textId="09E35887" w:rsidR="002A7A8E" w:rsidRDefault="00EE4230">
      <w:pPr>
        <w:pStyle w:val="Normal1"/>
        <w:spacing w:line="480" w:lineRule="auto"/>
        <w:rPr>
          <w:rFonts w:ascii="Arial" w:hAnsi="Arial" w:cs="Arial"/>
          <w:bCs/>
        </w:rPr>
      </w:pPr>
      <w:r>
        <w:rPr>
          <w:rFonts w:ascii="Arial" w:hAnsi="Arial" w:cs="Arial"/>
          <w:bCs/>
        </w:rPr>
        <w:tab/>
        <w:t>We simulated 1,000 meta-analyses under 432 unique conditions</w:t>
      </w:r>
      <w:r w:rsidR="006C0A51">
        <w:rPr>
          <w:rFonts w:ascii="Arial" w:hAnsi="Arial" w:cs="Arial"/>
          <w:bCs/>
        </w:rPr>
        <w:t xml:space="preserve"> (Table 1)</w:t>
      </w:r>
      <w:r>
        <w:rPr>
          <w:rFonts w:ascii="Arial" w:hAnsi="Arial" w:cs="Arial"/>
          <w:bCs/>
        </w:rPr>
        <w:t xml:space="preserve"> and analyzed each with </w:t>
      </w:r>
      <w:r w:rsidR="00B547FE">
        <w:rPr>
          <w:rFonts w:ascii="Arial" w:hAnsi="Arial" w:cs="Arial"/>
          <w:bCs/>
        </w:rPr>
        <w:t xml:space="preserve">eight </w:t>
      </w:r>
      <w:r>
        <w:rPr>
          <w:rFonts w:ascii="Arial" w:hAnsi="Arial" w:cs="Arial"/>
          <w:bCs/>
        </w:rPr>
        <w:t xml:space="preserve">different </w:t>
      </w:r>
      <w:r w:rsidR="00B547FE">
        <w:rPr>
          <w:rFonts w:ascii="Arial" w:hAnsi="Arial" w:cs="Arial"/>
          <w:bCs/>
        </w:rPr>
        <w:t xml:space="preserve">meta-analytic </w:t>
      </w:r>
      <w:r>
        <w:rPr>
          <w:rFonts w:ascii="Arial" w:hAnsi="Arial" w:cs="Arial"/>
          <w:bCs/>
        </w:rPr>
        <w:t xml:space="preserve">methods. Each method was then examined in terms of </w:t>
      </w:r>
      <w:r w:rsidR="002A7A8E">
        <w:rPr>
          <w:rFonts w:ascii="Arial" w:hAnsi="Arial" w:cs="Arial"/>
          <w:bCs/>
        </w:rPr>
        <w:t>its capability to detect a true effect (relative to its false positive rate), and its capability to provide a bias-adjusted effect size estimate.</w:t>
      </w:r>
    </w:p>
    <w:p w14:paraId="5F1856E0" w14:textId="3B0777C3" w:rsidR="00907B55" w:rsidRDefault="002A7A8E" w:rsidP="00E5586C">
      <w:pPr>
        <w:pStyle w:val="Normal1"/>
        <w:spacing w:line="480" w:lineRule="auto"/>
        <w:ind w:firstLine="709"/>
        <w:rPr>
          <w:rFonts w:ascii="Arial" w:hAnsi="Arial" w:cs="Arial"/>
          <w:bCs/>
        </w:rPr>
      </w:pPr>
      <w:r w:rsidRPr="00E5586C">
        <w:rPr>
          <w:rFonts w:ascii="Arial" w:hAnsi="Arial" w:cs="Arial"/>
          <w:b/>
          <w:bCs/>
        </w:rPr>
        <w:t>Detection of</w:t>
      </w:r>
      <w:r w:rsidR="00907B55" w:rsidRPr="00E5586C">
        <w:rPr>
          <w:rFonts w:ascii="Arial" w:hAnsi="Arial" w:cs="Arial"/>
          <w:b/>
          <w:bCs/>
        </w:rPr>
        <w:t xml:space="preserve"> an Effect</w:t>
      </w:r>
      <w:r w:rsidR="00E5586C">
        <w:rPr>
          <w:rFonts w:ascii="Arial" w:hAnsi="Arial" w:cs="Arial"/>
          <w:bCs/>
        </w:rPr>
        <w:t xml:space="preserve">. </w:t>
      </w:r>
      <w:r w:rsidR="00603EFE">
        <w:rPr>
          <w:rFonts w:ascii="Arial" w:hAnsi="Arial" w:cs="Arial"/>
          <w:bCs/>
        </w:rPr>
        <w:t>Often one wishes to make an inference regarding the presence or absence of an effect.</w:t>
      </w:r>
      <w:r w:rsidR="00907B55">
        <w:rPr>
          <w:rFonts w:ascii="Arial" w:hAnsi="Arial" w:cs="Arial"/>
          <w:bCs/>
        </w:rPr>
        <w:t xml:space="preserve"> This research question </w:t>
      </w:r>
      <w:r w:rsidR="00603EFE">
        <w:rPr>
          <w:rFonts w:ascii="Arial" w:hAnsi="Arial" w:cs="Arial"/>
          <w:bCs/>
        </w:rPr>
        <w:t>is usually considered through a</w:t>
      </w:r>
      <w:r w:rsidR="00907B55">
        <w:rPr>
          <w:rFonts w:ascii="Arial" w:hAnsi="Arial" w:cs="Arial"/>
          <w:bCs/>
        </w:rPr>
        <w:t xml:space="preserve"> hypothesis test against </w:t>
      </w:r>
      <w:r w:rsidR="00603EFE">
        <w:rPr>
          <w:rFonts w:ascii="Arial" w:hAnsi="Arial" w:cs="Arial"/>
          <w:bCs/>
        </w:rPr>
        <w:t xml:space="preserve">the null hypothesis </w:t>
      </w:r>
      <w:r w:rsidR="00907B55">
        <w:rPr>
          <w:rFonts w:ascii="Arial" w:hAnsi="Arial" w:cs="Arial"/>
          <w:bCs/>
        </w:rPr>
        <w:t xml:space="preserve">δ = </w:t>
      </w:r>
      <w:proofErr w:type="gramStart"/>
      <w:r w:rsidR="00907B55">
        <w:rPr>
          <w:rFonts w:ascii="Arial" w:hAnsi="Arial" w:cs="Arial"/>
          <w:bCs/>
        </w:rPr>
        <w:t>0</w:t>
      </w:r>
      <w:proofErr w:type="gramEnd"/>
      <w:r w:rsidR="00907B55">
        <w:rPr>
          <w:rFonts w:ascii="Arial" w:hAnsi="Arial" w:cs="Arial"/>
          <w:bCs/>
        </w:rPr>
        <w:t>.</w:t>
      </w:r>
      <w:r w:rsidR="007726DE">
        <w:rPr>
          <w:rFonts w:ascii="Arial" w:hAnsi="Arial" w:cs="Arial"/>
          <w:bCs/>
        </w:rPr>
        <w:t xml:space="preserve"> Figure XXX shows the false positive </w:t>
      </w:r>
      <w:r w:rsidR="00603EFE">
        <w:rPr>
          <w:rFonts w:ascii="Arial" w:hAnsi="Arial" w:cs="Arial"/>
          <w:bCs/>
        </w:rPr>
        <w:t>(Type I error) rates of each technique under [XXX CONDITIONS].</w:t>
      </w:r>
      <w:r w:rsidR="00C40075">
        <w:rPr>
          <w:rFonts w:ascii="Arial" w:hAnsi="Arial" w:cs="Arial"/>
          <w:bCs/>
        </w:rPr>
        <w:t xml:space="preserve"> Figure YYY shows the statistical power of each technique to reject the null hypothesis when it is false [YYY CONDITIONS]. Figure ZZZ presents the rejection ratio of each techniq</w:t>
      </w:r>
      <w:r w:rsidR="00F265DA">
        <w:rPr>
          <w:rFonts w:ascii="Arial" w:hAnsi="Arial" w:cs="Arial"/>
          <w:bCs/>
        </w:rPr>
        <w:t>ue under [ZZZ CONDITIONS]. These rejection ratios represent the ratio of power to fals</w:t>
      </w:r>
      <w:bookmarkStart w:id="7" w:name="_GoBack"/>
      <w:bookmarkEnd w:id="7"/>
      <w:r w:rsidR="00F265DA">
        <w:rPr>
          <w:rFonts w:ascii="Arial" w:hAnsi="Arial" w:cs="Arial"/>
          <w:bCs/>
        </w:rPr>
        <w:t>e positives; a higher rejection ratio is preferred, as it signifies a test that is more sensitive [and/or] more specific.</w:t>
      </w:r>
    </w:p>
    <w:p w14:paraId="3CF79CFD" w14:textId="7BC3F7FB" w:rsidR="00907B55" w:rsidRDefault="00907B55" w:rsidP="005E343C">
      <w:pPr>
        <w:pStyle w:val="Normal1"/>
        <w:spacing w:line="480" w:lineRule="auto"/>
        <w:ind w:firstLine="709"/>
        <w:rPr>
          <w:rFonts w:ascii="Arial" w:hAnsi="Arial" w:cs="Arial"/>
          <w:bCs/>
        </w:rPr>
      </w:pPr>
      <w:r w:rsidRPr="00907B55">
        <w:rPr>
          <w:rFonts w:ascii="Arial" w:hAnsi="Arial" w:cs="Arial"/>
          <w:b/>
          <w:bCs/>
        </w:rPr>
        <w:lastRenderedPageBreak/>
        <w:t>Bias-adjusted Estimation of an E</w:t>
      </w:r>
      <w:r w:rsidRPr="00696F6E">
        <w:rPr>
          <w:rFonts w:ascii="Arial" w:hAnsi="Arial" w:cs="Arial"/>
          <w:b/>
          <w:bCs/>
        </w:rPr>
        <w:t>ffect S</w:t>
      </w:r>
      <w:r w:rsidRPr="00E5586C">
        <w:rPr>
          <w:rFonts w:ascii="Arial" w:hAnsi="Arial" w:cs="Arial"/>
          <w:b/>
          <w:bCs/>
        </w:rPr>
        <w:t>ize</w:t>
      </w:r>
      <w:r w:rsidR="00E5586C">
        <w:rPr>
          <w:rFonts w:ascii="Arial" w:hAnsi="Arial" w:cs="Arial"/>
          <w:bCs/>
        </w:rPr>
        <w:t xml:space="preserve">. </w:t>
      </w:r>
      <w:r w:rsidR="00F265DA">
        <w:rPr>
          <w:rFonts w:ascii="Arial" w:hAnsi="Arial" w:cs="Arial"/>
          <w:bCs/>
        </w:rPr>
        <w:t>Besides making inferences regarding whether to reject or retain the null hypothesis, one also wishes to estimate the underlying effect size and describe the degree of uncertainty or variability of that effect size across studies.</w:t>
      </w:r>
      <w:r w:rsidR="00AC166C">
        <w:rPr>
          <w:rFonts w:ascii="Arial" w:hAnsi="Arial" w:cs="Arial"/>
          <w:bCs/>
        </w:rPr>
        <w:t xml:space="preserve"> </w:t>
      </w:r>
    </w:p>
    <w:p w14:paraId="370B1308" w14:textId="29961678" w:rsidR="00482C2B" w:rsidRDefault="00482C2B">
      <w:pPr>
        <w:pStyle w:val="Normal1"/>
        <w:spacing w:line="480" w:lineRule="auto"/>
        <w:rPr>
          <w:rFonts w:ascii="Arial" w:hAnsi="Arial" w:cs="Arial"/>
          <w:bCs/>
        </w:rPr>
      </w:pPr>
    </w:p>
    <w:p w14:paraId="29F294CD" w14:textId="77777777" w:rsidR="00B30C1B" w:rsidRDefault="00B30C1B">
      <w:pPr>
        <w:pStyle w:val="Normal1"/>
        <w:spacing w:line="480" w:lineRule="auto"/>
        <w:rPr>
          <w:rFonts w:ascii="Arial" w:hAnsi="Arial" w:cs="Arial"/>
          <w:bCs/>
        </w:rPr>
      </w:pPr>
    </w:p>
    <w:p w14:paraId="6A1337A1" w14:textId="6D8B33EA" w:rsidR="005E531F" w:rsidRDefault="00EE4230">
      <w:pPr>
        <w:pStyle w:val="Normal1"/>
        <w:spacing w:line="480" w:lineRule="auto"/>
        <w:rPr>
          <w:rFonts w:ascii="Arial" w:hAnsi="Arial" w:cs="Arial"/>
          <w:bCs/>
        </w:rPr>
      </w:pPr>
      <w:r>
        <w:rPr>
          <w:rFonts w:ascii="Arial" w:hAnsi="Arial" w:cs="Arial"/>
          <w:bCs/>
        </w:rPr>
        <w:t xml:space="preserve">We therefore avoid an exhaustive description of our results here, and instead aim for a general overview. To do so, we have implemented a simple, point-based ranking scheme based on estimation (i.e., </w:t>
      </w:r>
      <w:proofErr w:type="gramStart"/>
      <w:r>
        <w:rPr>
          <w:rFonts w:ascii="Arial" w:hAnsi="Arial" w:cs="Arial"/>
          <w:bCs/>
        </w:rPr>
        <w:t>ME, MSE, and coverage probability)</w:t>
      </w:r>
      <w:proofErr w:type="gramEnd"/>
      <w:r>
        <w:rPr>
          <w:rFonts w:ascii="Arial" w:hAnsi="Arial" w:cs="Arial"/>
          <w:bCs/>
        </w:rPr>
        <w:t xml:space="preserve"> supplements with a discussion of hypothesis testing (i.e., statistical power and Type I error rate). The point scheme is based on (1) the assumption that performance on each metric is equally important to the analyst, and (2) a set of cut-offs that define “good performance”, “acceptable performance,” and “poor performance” for each metric (Table </w:t>
      </w:r>
      <w:r w:rsidR="001A277C">
        <w:rPr>
          <w:rFonts w:ascii="Arial" w:hAnsi="Arial" w:cs="Arial"/>
          <w:bCs/>
        </w:rPr>
        <w:t>2</w:t>
      </w:r>
      <w:r>
        <w:rPr>
          <w:rFonts w:ascii="Arial" w:hAnsi="Arial" w:cs="Arial"/>
          <w:bCs/>
        </w:rPr>
        <w:t xml:space="preserve">). Points are assigned following the cut-offs for each metric—2 points for good performance, 1 point for acceptable performance, 0 points for poor performance—and a summed score calculated for each method under each simulated condition. Importantly, our scoring metric is arbitrary—one could assign any number of points based on any set of cut-offs—and we make use of it entirely as an aid in understanding overarching patterns in the raw results. </w:t>
      </w:r>
      <w:commentRangeStart w:id="8"/>
      <w:r>
        <w:rPr>
          <w:rFonts w:ascii="Arial" w:hAnsi="Arial" w:cs="Arial"/>
          <w:bCs/>
        </w:rPr>
        <w:t xml:space="preserve">Readers interested in a more nuanced view or the performance of certain methods under specific conditions will find all of our results in the supplemental material. </w:t>
      </w:r>
      <w:commentRangeEnd w:id="8"/>
      <w:r>
        <w:commentReference w:id="8"/>
      </w:r>
    </w:p>
    <w:tbl>
      <w:tblPr>
        <w:tblW w:w="9999" w:type="dxa"/>
        <w:tblInd w:w="93" w:type="dxa"/>
        <w:tblBorders>
          <w:bottom w:val="single" w:sz="4" w:space="0" w:color="00000A"/>
          <w:insideH w:val="single" w:sz="4" w:space="0" w:color="00000A"/>
        </w:tblBorders>
        <w:tblLook w:val="04A0" w:firstRow="1" w:lastRow="0" w:firstColumn="1" w:lastColumn="0" w:noHBand="0" w:noVBand="1"/>
      </w:tblPr>
      <w:tblGrid>
        <w:gridCol w:w="1636"/>
        <w:gridCol w:w="307"/>
        <w:gridCol w:w="1983"/>
        <w:gridCol w:w="307"/>
        <w:gridCol w:w="2079"/>
        <w:gridCol w:w="286"/>
        <w:gridCol w:w="2427"/>
        <w:gridCol w:w="307"/>
        <w:gridCol w:w="667"/>
      </w:tblGrid>
      <w:tr w:rsidR="005E531F" w14:paraId="7815D502" w14:textId="77777777">
        <w:trPr>
          <w:trHeight w:val="343"/>
        </w:trPr>
        <w:tc>
          <w:tcPr>
            <w:tcW w:w="9998" w:type="dxa"/>
            <w:gridSpan w:val="9"/>
            <w:tcBorders>
              <w:bottom w:val="single" w:sz="4" w:space="0" w:color="00000A"/>
            </w:tcBorders>
            <w:shd w:val="clear" w:color="auto" w:fill="FFFFFF"/>
            <w:vAlign w:val="bottom"/>
          </w:tcPr>
          <w:p w14:paraId="7E4A0103" w14:textId="10539092" w:rsidR="005E531F" w:rsidRDefault="00EE4230">
            <w:pPr>
              <w:pStyle w:val="Normal1"/>
              <w:suppressAutoHyphens w:val="0"/>
              <w:textAlignment w:val="auto"/>
              <w:rPr>
                <w:rFonts w:ascii="Arial" w:eastAsia="Times New Roman" w:hAnsi="Arial" w:cs="Arial"/>
                <w:b/>
                <w:color w:val="000000"/>
                <w:sz w:val="22"/>
                <w:szCs w:val="22"/>
                <w:lang w:eastAsia="en-US" w:bidi="ar-SA"/>
              </w:rPr>
            </w:pPr>
            <w:r>
              <w:rPr>
                <w:rFonts w:ascii="Arial" w:eastAsia="Times New Roman" w:hAnsi="Arial" w:cs="Arial"/>
                <w:b/>
                <w:color w:val="000000"/>
                <w:sz w:val="22"/>
                <w:szCs w:val="22"/>
                <w:lang w:eastAsia="en-US" w:bidi="ar-SA"/>
              </w:rPr>
              <w:t xml:space="preserve">Table </w:t>
            </w:r>
            <w:r w:rsidR="001A277C">
              <w:rPr>
                <w:rFonts w:ascii="Arial" w:eastAsia="Times New Roman" w:hAnsi="Arial" w:cs="Arial"/>
                <w:b/>
                <w:color w:val="000000"/>
                <w:sz w:val="22"/>
                <w:szCs w:val="22"/>
                <w:lang w:eastAsia="en-US" w:bidi="ar-SA"/>
              </w:rPr>
              <w:t>2</w:t>
            </w:r>
          </w:p>
        </w:tc>
      </w:tr>
      <w:tr w:rsidR="005E531F" w14:paraId="5AE2678C" w14:textId="77777777">
        <w:trPr>
          <w:trHeight w:val="615"/>
        </w:trPr>
        <w:tc>
          <w:tcPr>
            <w:tcW w:w="1635" w:type="dxa"/>
            <w:tcBorders>
              <w:bottom w:val="single" w:sz="4" w:space="0" w:color="00000A"/>
            </w:tcBorders>
            <w:shd w:val="clear" w:color="auto" w:fill="FFFFFF"/>
            <w:vAlign w:val="bottom"/>
          </w:tcPr>
          <w:p w14:paraId="7899B6EB"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Performance Category</w:t>
            </w:r>
          </w:p>
        </w:tc>
        <w:tc>
          <w:tcPr>
            <w:tcW w:w="307" w:type="dxa"/>
            <w:shd w:val="clear" w:color="auto" w:fill="FFFFFF"/>
            <w:vAlign w:val="bottom"/>
          </w:tcPr>
          <w:p w14:paraId="3C0B45B0"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1983" w:type="dxa"/>
            <w:tcBorders>
              <w:bottom w:val="single" w:sz="4" w:space="0" w:color="00000A"/>
            </w:tcBorders>
            <w:shd w:val="clear" w:color="auto" w:fill="FFFFFF"/>
            <w:vAlign w:val="bottom"/>
          </w:tcPr>
          <w:p w14:paraId="177D5592"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error (ME)</w:t>
            </w:r>
          </w:p>
        </w:tc>
        <w:tc>
          <w:tcPr>
            <w:tcW w:w="307" w:type="dxa"/>
            <w:shd w:val="clear" w:color="auto" w:fill="FFFFFF"/>
            <w:vAlign w:val="bottom"/>
          </w:tcPr>
          <w:p w14:paraId="3E487358"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079" w:type="dxa"/>
            <w:tcBorders>
              <w:bottom w:val="single" w:sz="4" w:space="0" w:color="00000A"/>
            </w:tcBorders>
            <w:shd w:val="clear" w:color="auto" w:fill="FFFFFF"/>
            <w:vAlign w:val="bottom"/>
          </w:tcPr>
          <w:p w14:paraId="7C7DBE5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Mean squared error (MSE)</w:t>
            </w:r>
          </w:p>
        </w:tc>
        <w:tc>
          <w:tcPr>
            <w:tcW w:w="286" w:type="dxa"/>
            <w:shd w:val="clear" w:color="auto" w:fill="FFFFFF"/>
            <w:vAlign w:val="bottom"/>
          </w:tcPr>
          <w:p w14:paraId="7EFD46AF"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2427" w:type="dxa"/>
            <w:tcBorders>
              <w:bottom w:val="single" w:sz="4" w:space="0" w:color="00000A"/>
            </w:tcBorders>
            <w:shd w:val="clear" w:color="auto" w:fill="FFFFFF"/>
            <w:vAlign w:val="bottom"/>
          </w:tcPr>
          <w:p w14:paraId="558D914C"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Coverage probability (CP)</w:t>
            </w:r>
          </w:p>
        </w:tc>
        <w:tc>
          <w:tcPr>
            <w:tcW w:w="307" w:type="dxa"/>
            <w:shd w:val="clear" w:color="auto" w:fill="FFFFFF"/>
            <w:vAlign w:val="bottom"/>
          </w:tcPr>
          <w:p w14:paraId="330BF5D7" w14:textId="77777777" w:rsidR="005E531F" w:rsidRDefault="00EE4230">
            <w:pPr>
              <w:pStyle w:val="Normal1"/>
              <w:suppressAutoHyphens w:val="0"/>
              <w:jc w:val="center"/>
              <w:textAlignment w:val="auto"/>
              <w:rPr>
                <w:rFonts w:ascii="Arial" w:eastAsia="Times New Roman" w:hAnsi="Arial" w:cs="Arial"/>
                <w:color w:val="FFFFFF"/>
                <w:sz w:val="22"/>
                <w:szCs w:val="22"/>
                <w:lang w:eastAsia="en-US" w:bidi="ar-SA"/>
              </w:rPr>
            </w:pPr>
            <w:r>
              <w:rPr>
                <w:rFonts w:ascii="Arial" w:eastAsia="Times New Roman" w:hAnsi="Arial" w:cs="Arial"/>
                <w:color w:val="FFFFFF"/>
                <w:sz w:val="22"/>
                <w:szCs w:val="22"/>
                <w:lang w:eastAsia="en-US" w:bidi="ar-SA"/>
              </w:rPr>
              <w:t>.</w:t>
            </w:r>
          </w:p>
        </w:tc>
        <w:tc>
          <w:tcPr>
            <w:tcW w:w="667" w:type="dxa"/>
            <w:tcBorders>
              <w:bottom w:val="single" w:sz="4" w:space="0" w:color="00000A"/>
            </w:tcBorders>
            <w:shd w:val="clear" w:color="auto" w:fill="FFFFFF"/>
            <w:vAlign w:val="bottom"/>
          </w:tcPr>
          <w:p w14:paraId="6CE2FBCA"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Pts.</w:t>
            </w:r>
          </w:p>
        </w:tc>
      </w:tr>
      <w:tr w:rsidR="005E531F" w14:paraId="0A3A8B83" w14:textId="77777777">
        <w:trPr>
          <w:trHeight w:val="394"/>
        </w:trPr>
        <w:tc>
          <w:tcPr>
            <w:tcW w:w="1635" w:type="dxa"/>
            <w:shd w:val="clear" w:color="auto" w:fill="FFFFFF"/>
            <w:vAlign w:val="bottom"/>
          </w:tcPr>
          <w:p w14:paraId="3AAB46B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Good</w:t>
            </w:r>
          </w:p>
        </w:tc>
        <w:tc>
          <w:tcPr>
            <w:tcW w:w="307" w:type="dxa"/>
            <w:shd w:val="clear" w:color="auto" w:fill="FFFFFF"/>
            <w:vAlign w:val="bottom"/>
          </w:tcPr>
          <w:p w14:paraId="57C5BB8B"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57B89923"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p>
        </w:tc>
        <w:tc>
          <w:tcPr>
            <w:tcW w:w="307" w:type="dxa"/>
            <w:shd w:val="clear" w:color="auto" w:fill="FFFFFF"/>
            <w:vAlign w:val="bottom"/>
          </w:tcPr>
          <w:p w14:paraId="5FD7C528"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73B36984"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 xml:space="preserve">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0.10</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44E3F2E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7EB3F3E"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0.01</w:t>
            </w:r>
          </w:p>
        </w:tc>
        <w:tc>
          <w:tcPr>
            <w:tcW w:w="307" w:type="dxa"/>
            <w:shd w:val="clear" w:color="auto" w:fill="FFFFFF"/>
            <w:vAlign w:val="bottom"/>
          </w:tcPr>
          <w:p w14:paraId="16E622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15D43D2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+2</w:t>
            </w:r>
          </w:p>
        </w:tc>
      </w:tr>
      <w:tr w:rsidR="005E531F" w14:paraId="3C9C1D3A" w14:textId="77777777">
        <w:trPr>
          <w:trHeight w:val="394"/>
        </w:trPr>
        <w:tc>
          <w:tcPr>
            <w:tcW w:w="1635" w:type="dxa"/>
            <w:shd w:val="clear" w:color="auto" w:fill="FFFFFF"/>
            <w:vAlign w:val="bottom"/>
          </w:tcPr>
          <w:p w14:paraId="0306D69E"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Acceptable</w:t>
            </w:r>
          </w:p>
        </w:tc>
        <w:tc>
          <w:tcPr>
            <w:tcW w:w="307" w:type="dxa"/>
            <w:shd w:val="clear" w:color="auto" w:fill="FFFFFF"/>
            <w:vAlign w:val="bottom"/>
          </w:tcPr>
          <w:p w14:paraId="38641D74" w14:textId="77777777" w:rsidR="005E531F" w:rsidRDefault="005E531F">
            <w:pPr>
              <w:pStyle w:val="Normal1"/>
              <w:suppressAutoHyphens w:val="0"/>
              <w:jc w:val="center"/>
              <w:textAlignment w:val="auto"/>
              <w:rPr>
                <w:rFonts w:ascii="Arial" w:eastAsia="Times New Roman" w:hAnsi="Arial" w:cs="Arial"/>
                <w:color w:val="000000"/>
                <w:sz w:val="22"/>
                <w:szCs w:val="22"/>
                <w:lang w:eastAsia="en-US" w:bidi="ar-SA"/>
              </w:rPr>
            </w:pPr>
          </w:p>
        </w:tc>
        <w:tc>
          <w:tcPr>
            <w:tcW w:w="1983" w:type="dxa"/>
            <w:shd w:val="clear" w:color="auto" w:fill="FFFFFF"/>
            <w:vAlign w:val="bottom"/>
          </w:tcPr>
          <w:p w14:paraId="73CAAB81"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0.10 &lt; |ME|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p>
        </w:tc>
        <w:tc>
          <w:tcPr>
            <w:tcW w:w="307" w:type="dxa"/>
            <w:shd w:val="clear" w:color="auto" w:fill="FFFFFF"/>
            <w:vAlign w:val="bottom"/>
          </w:tcPr>
          <w:p w14:paraId="412265D4"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079" w:type="dxa"/>
            <w:shd w:val="clear" w:color="auto" w:fill="FFFFFF"/>
            <w:vAlign w:val="bottom"/>
          </w:tcPr>
          <w:p w14:paraId="5FA95A7E" w14:textId="77777777" w:rsidR="005E531F" w:rsidRDefault="00EE4230">
            <w:pPr>
              <w:pStyle w:val="Normal1"/>
              <w:suppressAutoHyphens w:val="0"/>
              <w:jc w:val="center"/>
              <w:textAlignment w:val="auto"/>
              <w:rPr>
                <w:rFonts w:ascii="Arial" w:eastAsia="Times New Roman" w:hAnsi="Arial" w:cs="Arial"/>
                <w:color w:val="000000"/>
                <w:sz w:val="20"/>
                <w:szCs w:val="20"/>
                <w:vertAlign w:val="superscript"/>
                <w:lang w:eastAsia="en-US" w:bidi="ar-SA"/>
              </w:rPr>
            </w:pPr>
            <w:r>
              <w:rPr>
                <w:rFonts w:ascii="Arial" w:eastAsia="Times New Roman" w:hAnsi="Arial" w:cs="Arial"/>
                <w:color w:val="000000"/>
                <w:sz w:val="20"/>
                <w:szCs w:val="20"/>
                <w:lang w:eastAsia="en-US" w:bidi="ar-SA"/>
              </w:rPr>
              <w:t>0.10</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0.15</w:t>
            </w:r>
            <w:r>
              <w:rPr>
                <w:rFonts w:ascii="Arial" w:eastAsia="Times New Roman" w:hAnsi="Arial" w:cs="Arial"/>
                <w:color w:val="000000"/>
                <w:sz w:val="20"/>
                <w:szCs w:val="20"/>
                <w:vertAlign w:val="superscript"/>
                <w:lang w:eastAsia="en-US" w:bidi="ar-SA"/>
              </w:rPr>
              <w:t>2</w:t>
            </w:r>
          </w:p>
        </w:tc>
        <w:tc>
          <w:tcPr>
            <w:tcW w:w="286" w:type="dxa"/>
            <w:shd w:val="clear" w:color="auto" w:fill="FFFFFF"/>
            <w:vAlign w:val="bottom"/>
          </w:tcPr>
          <w:p w14:paraId="7F0183DD"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2427" w:type="dxa"/>
            <w:shd w:val="clear" w:color="auto" w:fill="FFFFFF"/>
            <w:vAlign w:val="bottom"/>
          </w:tcPr>
          <w:p w14:paraId="782CAB4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xml:space="preserve">0.01 &lt; |CP - 0.95| </w:t>
            </w:r>
            <w:r>
              <w:rPr>
                <w:rFonts w:ascii="Arial" w:eastAsia="Times New Roman" w:hAnsi="Arial" w:cs="Arial"/>
                <w:color w:val="000000"/>
                <w:sz w:val="20"/>
                <w:szCs w:val="20"/>
                <w:u w:val="single"/>
                <w:lang w:eastAsia="en-US" w:bidi="ar-SA"/>
              </w:rPr>
              <w:t>&lt;</w:t>
            </w:r>
            <w:r>
              <w:rPr>
                <w:rFonts w:ascii="Arial" w:eastAsia="Times New Roman" w:hAnsi="Arial" w:cs="Arial"/>
                <w:color w:val="000000"/>
                <w:sz w:val="20"/>
                <w:szCs w:val="20"/>
                <w:lang w:eastAsia="en-US" w:bidi="ar-SA"/>
              </w:rPr>
              <w:t xml:space="preserve"> 0.02</w:t>
            </w:r>
          </w:p>
        </w:tc>
        <w:tc>
          <w:tcPr>
            <w:tcW w:w="307" w:type="dxa"/>
            <w:shd w:val="clear" w:color="auto" w:fill="FFFFFF"/>
            <w:vAlign w:val="bottom"/>
          </w:tcPr>
          <w:p w14:paraId="64B45FBE" w14:textId="77777777" w:rsidR="005E531F" w:rsidRDefault="005E531F">
            <w:pPr>
              <w:pStyle w:val="Normal1"/>
              <w:suppressAutoHyphens w:val="0"/>
              <w:jc w:val="center"/>
              <w:textAlignment w:val="auto"/>
              <w:rPr>
                <w:rFonts w:ascii="Arial" w:eastAsia="Times New Roman" w:hAnsi="Arial" w:cs="Arial"/>
                <w:color w:val="000000"/>
                <w:sz w:val="20"/>
                <w:szCs w:val="20"/>
                <w:lang w:eastAsia="en-US" w:bidi="ar-SA"/>
              </w:rPr>
            </w:pPr>
          </w:p>
        </w:tc>
        <w:tc>
          <w:tcPr>
            <w:tcW w:w="667" w:type="dxa"/>
            <w:shd w:val="clear" w:color="auto" w:fill="FFFFFF"/>
            <w:vAlign w:val="bottom"/>
          </w:tcPr>
          <w:p w14:paraId="76C9F3D5"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+1</w:t>
            </w:r>
          </w:p>
        </w:tc>
      </w:tr>
      <w:tr w:rsidR="005E531F" w14:paraId="2BBCFB3A" w14:textId="77777777">
        <w:trPr>
          <w:trHeight w:val="394"/>
        </w:trPr>
        <w:tc>
          <w:tcPr>
            <w:tcW w:w="1635" w:type="dxa"/>
            <w:tcBorders>
              <w:bottom w:val="single" w:sz="4" w:space="0" w:color="00000A"/>
            </w:tcBorders>
            <w:shd w:val="clear" w:color="auto" w:fill="FFFFFF"/>
            <w:vAlign w:val="bottom"/>
          </w:tcPr>
          <w:p w14:paraId="4C1A14CF"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Poor</w:t>
            </w:r>
          </w:p>
        </w:tc>
        <w:tc>
          <w:tcPr>
            <w:tcW w:w="307" w:type="dxa"/>
            <w:tcBorders>
              <w:bottom w:val="single" w:sz="4" w:space="0" w:color="00000A"/>
            </w:tcBorders>
            <w:shd w:val="clear" w:color="auto" w:fill="FFFFFF"/>
            <w:vAlign w:val="bottom"/>
          </w:tcPr>
          <w:p w14:paraId="1F9D21C4" w14:textId="77777777" w:rsidR="005E531F" w:rsidRDefault="00EE4230">
            <w:pPr>
              <w:pStyle w:val="Normal1"/>
              <w:suppressAutoHyphens w:val="0"/>
              <w:jc w:val="center"/>
              <w:textAlignment w:val="auto"/>
              <w:rPr>
                <w:rFonts w:ascii="Arial" w:eastAsia="Times New Roman" w:hAnsi="Arial" w:cs="Arial"/>
                <w:color w:val="000000"/>
                <w:sz w:val="22"/>
                <w:szCs w:val="22"/>
                <w:lang w:eastAsia="en-US" w:bidi="ar-SA"/>
              </w:rPr>
            </w:pPr>
            <w:r>
              <w:rPr>
                <w:rFonts w:ascii="Arial" w:eastAsia="Times New Roman" w:hAnsi="Arial" w:cs="Arial"/>
                <w:color w:val="000000"/>
                <w:sz w:val="22"/>
                <w:szCs w:val="22"/>
                <w:lang w:eastAsia="en-US" w:bidi="ar-SA"/>
              </w:rPr>
              <w:t> </w:t>
            </w:r>
          </w:p>
        </w:tc>
        <w:tc>
          <w:tcPr>
            <w:tcW w:w="1983" w:type="dxa"/>
            <w:tcBorders>
              <w:bottom w:val="single" w:sz="4" w:space="0" w:color="00000A"/>
            </w:tcBorders>
            <w:shd w:val="clear" w:color="auto" w:fill="FFFFFF"/>
            <w:vAlign w:val="bottom"/>
          </w:tcPr>
          <w:p w14:paraId="6A252A80"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 &lt; |ME|</w:t>
            </w:r>
          </w:p>
        </w:tc>
        <w:tc>
          <w:tcPr>
            <w:tcW w:w="307" w:type="dxa"/>
            <w:tcBorders>
              <w:bottom w:val="single" w:sz="4" w:space="0" w:color="00000A"/>
            </w:tcBorders>
            <w:shd w:val="clear" w:color="auto" w:fill="FFFFFF"/>
            <w:vAlign w:val="bottom"/>
          </w:tcPr>
          <w:p w14:paraId="2EDC6996"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079" w:type="dxa"/>
            <w:tcBorders>
              <w:bottom w:val="single" w:sz="4" w:space="0" w:color="00000A"/>
            </w:tcBorders>
            <w:shd w:val="clear" w:color="auto" w:fill="FFFFFF"/>
            <w:vAlign w:val="bottom"/>
          </w:tcPr>
          <w:p w14:paraId="58CB675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0.15</w:t>
            </w:r>
            <w:r>
              <w:rPr>
                <w:rFonts w:ascii="Arial" w:eastAsia="Times New Roman" w:hAnsi="Arial" w:cs="Arial"/>
                <w:color w:val="000000"/>
                <w:sz w:val="20"/>
                <w:szCs w:val="20"/>
                <w:vertAlign w:val="superscript"/>
                <w:lang w:eastAsia="en-US" w:bidi="ar-SA"/>
              </w:rPr>
              <w:t>2</w:t>
            </w:r>
            <w:r>
              <w:rPr>
                <w:rFonts w:ascii="Arial" w:eastAsia="Times New Roman" w:hAnsi="Arial" w:cs="Arial"/>
                <w:color w:val="000000"/>
                <w:sz w:val="20"/>
                <w:szCs w:val="20"/>
                <w:lang w:eastAsia="en-US" w:bidi="ar-SA"/>
              </w:rPr>
              <w:t xml:space="preserve"> &lt; MSE</w:t>
            </w:r>
          </w:p>
        </w:tc>
        <w:tc>
          <w:tcPr>
            <w:tcW w:w="286" w:type="dxa"/>
            <w:tcBorders>
              <w:bottom w:val="single" w:sz="4" w:space="0" w:color="00000A"/>
            </w:tcBorders>
            <w:shd w:val="clear" w:color="auto" w:fill="FFFFFF"/>
            <w:vAlign w:val="bottom"/>
          </w:tcPr>
          <w:p w14:paraId="0E48A2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2427" w:type="dxa"/>
            <w:tcBorders>
              <w:bottom w:val="single" w:sz="4" w:space="0" w:color="00000A"/>
            </w:tcBorders>
            <w:shd w:val="clear" w:color="auto" w:fill="FFFFFF"/>
            <w:vAlign w:val="bottom"/>
          </w:tcPr>
          <w:p w14:paraId="13924BDB"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0.02 &lt; |CP - 0.95|</w:t>
            </w:r>
          </w:p>
        </w:tc>
        <w:tc>
          <w:tcPr>
            <w:tcW w:w="307" w:type="dxa"/>
            <w:tcBorders>
              <w:bottom w:val="single" w:sz="4" w:space="0" w:color="00000A"/>
            </w:tcBorders>
            <w:shd w:val="clear" w:color="auto" w:fill="FFFFFF"/>
            <w:vAlign w:val="bottom"/>
          </w:tcPr>
          <w:p w14:paraId="6E74D198"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 </w:t>
            </w:r>
          </w:p>
        </w:tc>
        <w:tc>
          <w:tcPr>
            <w:tcW w:w="667" w:type="dxa"/>
            <w:tcBorders>
              <w:bottom w:val="single" w:sz="4" w:space="0" w:color="00000A"/>
            </w:tcBorders>
            <w:shd w:val="clear" w:color="auto" w:fill="FFFFFF"/>
            <w:vAlign w:val="bottom"/>
          </w:tcPr>
          <w:p w14:paraId="1299A789" w14:textId="77777777" w:rsidR="005E531F" w:rsidRDefault="00EE4230">
            <w:pPr>
              <w:pStyle w:val="Normal1"/>
              <w:suppressAutoHyphens w:val="0"/>
              <w:jc w:val="center"/>
              <w:textAlignment w:val="auto"/>
              <w:rPr>
                <w:rFonts w:ascii="Arial" w:eastAsia="Times New Roman" w:hAnsi="Arial" w:cs="Arial"/>
                <w:color w:val="000000"/>
                <w:sz w:val="20"/>
                <w:szCs w:val="20"/>
                <w:lang w:eastAsia="en-US" w:bidi="ar-SA"/>
              </w:rPr>
            </w:pPr>
            <w:r>
              <w:rPr>
                <w:rFonts w:ascii="Arial" w:eastAsia="Times New Roman" w:hAnsi="Arial" w:cs="Arial"/>
                <w:color w:val="000000"/>
                <w:sz w:val="20"/>
                <w:szCs w:val="20"/>
                <w:lang w:eastAsia="en-US" w:bidi="ar-SA"/>
              </w:rPr>
              <w:t>0</w:t>
            </w:r>
          </w:p>
        </w:tc>
      </w:tr>
      <w:tr w:rsidR="005E531F" w14:paraId="4426A8B9" w14:textId="77777777">
        <w:trPr>
          <w:trHeight w:val="343"/>
        </w:trPr>
        <w:tc>
          <w:tcPr>
            <w:tcW w:w="9998" w:type="dxa"/>
            <w:gridSpan w:val="9"/>
            <w:tcBorders>
              <w:top w:val="single" w:sz="4" w:space="0" w:color="00000A"/>
            </w:tcBorders>
            <w:shd w:val="clear" w:color="auto" w:fill="FFFFFF"/>
            <w:vAlign w:val="bottom"/>
          </w:tcPr>
          <w:p w14:paraId="0BFEAC5A" w14:textId="77777777" w:rsidR="005E531F" w:rsidRDefault="00EE4230">
            <w:pPr>
              <w:pStyle w:val="Normal1"/>
              <w:suppressAutoHyphens w:val="0"/>
              <w:textAlignment w:val="auto"/>
              <w:rPr>
                <w:rFonts w:ascii="Arial" w:eastAsia="Times New Roman" w:hAnsi="Arial" w:cs="Arial"/>
                <w:color w:val="000000"/>
                <w:sz w:val="22"/>
                <w:szCs w:val="22"/>
                <w:lang w:eastAsia="en-US" w:bidi="ar-SA"/>
              </w:rPr>
            </w:pPr>
            <w:r>
              <w:rPr>
                <w:rFonts w:ascii="Arial" w:eastAsia="Times New Roman" w:hAnsi="Arial" w:cs="Arial"/>
                <w:i/>
                <w:color w:val="000000"/>
                <w:sz w:val="22"/>
                <w:szCs w:val="22"/>
                <w:lang w:eastAsia="en-US" w:bidi="ar-SA"/>
              </w:rPr>
              <w:lastRenderedPageBreak/>
              <w:t>Note.</w:t>
            </w:r>
            <w:r>
              <w:rPr>
                <w:rFonts w:ascii="Arial" w:eastAsia="Times New Roman" w:hAnsi="Arial" w:cs="Arial"/>
                <w:color w:val="000000"/>
                <w:sz w:val="22"/>
                <w:szCs w:val="22"/>
                <w:lang w:eastAsia="en-US" w:bidi="ar-SA"/>
              </w:rPr>
              <w:t xml:space="preserve"> Pts. = points. </w:t>
            </w:r>
          </w:p>
        </w:tc>
      </w:tr>
    </w:tbl>
    <w:p w14:paraId="1A23AB9C" w14:textId="77777777" w:rsidR="005E531F" w:rsidRDefault="005E531F">
      <w:pPr>
        <w:pStyle w:val="Normal1"/>
        <w:spacing w:line="480" w:lineRule="auto"/>
        <w:rPr>
          <w:rFonts w:ascii="Arial" w:hAnsi="Arial" w:cs="Arial"/>
          <w:bCs/>
        </w:rPr>
      </w:pPr>
    </w:p>
    <w:p w14:paraId="657B3073" w14:textId="77777777" w:rsidR="005E531F" w:rsidRDefault="00EE4230">
      <w:pPr>
        <w:pStyle w:val="Normal1"/>
        <w:spacing w:line="480" w:lineRule="auto"/>
        <w:rPr>
          <w:rFonts w:ascii="Arial" w:hAnsi="Arial" w:cs="Arial"/>
          <w:b/>
          <w:bCs/>
        </w:rPr>
      </w:pPr>
      <w:r>
        <w:rPr>
          <w:rFonts w:ascii="Arial" w:hAnsi="Arial" w:cs="Arial"/>
          <w:b/>
          <w:bCs/>
        </w:rPr>
        <w:t>No publication bias (0%)</w:t>
      </w:r>
    </w:p>
    <w:p w14:paraId="41FE8F22" w14:textId="77777777" w:rsidR="005E531F" w:rsidRDefault="00EE4230">
      <w:pPr>
        <w:pStyle w:val="Normal1"/>
        <w:spacing w:line="480" w:lineRule="auto"/>
        <w:rPr>
          <w:rFonts w:ascii="Arial" w:hAnsi="Arial" w:cs="Arial"/>
          <w:bCs/>
        </w:rPr>
      </w:pPr>
      <w:r>
        <w:rPr>
          <w:rFonts w:ascii="Arial" w:hAnsi="Arial" w:cs="Arial"/>
          <w:bCs/>
        </w:rPr>
        <w:tab/>
        <w:t xml:space="preserve">Across values of δ, with zero heterogeneity, and in the absence of QRPs, all methods except for p-curve performed well (Figure 3). The standard random-effects meta-analysis method showed nearly uniformly good performance, whereas the meta-regression methods—PET, PEESE, and PET-PEESE—were a close second, followed by the trim-and-fill. Point deductions in these conditions were essentially due to issues with </w:t>
      </w:r>
      <w:proofErr w:type="spellStart"/>
      <w:r>
        <w:rPr>
          <w:rFonts w:ascii="Arial" w:hAnsi="Arial" w:cs="Arial"/>
          <w:bCs/>
        </w:rPr>
        <w:t>undercoverage</w:t>
      </w:r>
      <w:proofErr w:type="spellEnd"/>
      <w:r>
        <w:rPr>
          <w:rFonts w:ascii="Arial" w:hAnsi="Arial" w:cs="Arial"/>
          <w:bCs/>
        </w:rPr>
        <w:t xml:space="preserve">—that is, coverage probabilities lower than the nominal 95%. </w:t>
      </w:r>
      <w:commentRangeStart w:id="9"/>
      <w:r>
        <w:rPr>
          <w:rFonts w:ascii="Arial" w:hAnsi="Arial" w:cs="Arial"/>
          <w:bCs/>
        </w:rPr>
        <w:t xml:space="preserve">Somewhat surprisingly, these problems occurred with increasing δ and increasing </w:t>
      </w:r>
      <w:r>
        <w:rPr>
          <w:rFonts w:ascii="Arial" w:hAnsi="Arial" w:cs="Arial"/>
          <w:bCs/>
          <w:i/>
        </w:rPr>
        <w:t>k</w:t>
      </w:r>
      <w:r>
        <w:rPr>
          <w:rFonts w:ascii="Arial" w:hAnsi="Arial" w:cs="Arial"/>
          <w:bCs/>
        </w:rPr>
        <w:t xml:space="preserve"> for the meta-regression methods and at all levels of these parameters for the trim-and-fill. </w:t>
      </w:r>
      <w:commentRangeEnd w:id="9"/>
      <w:r>
        <w:commentReference w:id="9"/>
      </w:r>
    </w:p>
    <w:p w14:paraId="5DC5DFA5" w14:textId="70DDEE8D" w:rsidR="005E531F" w:rsidRDefault="00EE4230">
      <w:pPr>
        <w:pStyle w:val="Normal1"/>
        <w:spacing w:line="480" w:lineRule="auto"/>
        <w:rPr>
          <w:rFonts w:ascii="Arial" w:hAnsi="Arial" w:cs="Arial"/>
          <w:bCs/>
        </w:rPr>
      </w:pPr>
      <w:r>
        <w:rPr>
          <w:rFonts w:ascii="Arial" w:hAnsi="Arial" w:cs="Arial"/>
          <w:bCs/>
        </w:rPr>
        <w:tab/>
        <w:t xml:space="preserve">For all methods, increasing heterogeneity decreased performance, again because of </w:t>
      </w:r>
      <w:proofErr w:type="spellStart"/>
      <w:r>
        <w:rPr>
          <w:rFonts w:ascii="Arial" w:hAnsi="Arial" w:cs="Arial"/>
          <w:bCs/>
        </w:rPr>
        <w:t>undercoverage</w:t>
      </w:r>
      <w:proofErr w:type="spellEnd"/>
      <w:r>
        <w:rPr>
          <w:rFonts w:ascii="Arial" w:hAnsi="Arial" w:cs="Arial"/>
          <w:bCs/>
        </w:rPr>
        <w:t xml:space="preserve">, although the random-effects method was robust to this problem at higher levels of </w:t>
      </w:r>
      <w:r>
        <w:rPr>
          <w:rFonts w:ascii="Arial" w:hAnsi="Arial" w:cs="Arial"/>
          <w:bCs/>
          <w:i/>
        </w:rPr>
        <w:t>k</w:t>
      </w:r>
      <w:r>
        <w:rPr>
          <w:rFonts w:ascii="Arial" w:hAnsi="Arial" w:cs="Arial"/>
          <w:bCs/>
        </w:rPr>
        <w:t>. Besides p-curve, the meta-regression methods, particularly PET, suffered the most from increasing heterogeneity, especially at the highest level of δ, due to poor performance on both ME (i.e., underestimation of δ) and MSE.</w:t>
      </w:r>
    </w:p>
    <w:p w14:paraId="0B21A40C" w14:textId="77777777" w:rsidR="005E531F" w:rsidRDefault="00EE4230">
      <w:pPr>
        <w:pStyle w:val="Normal1"/>
        <w:spacing w:line="480" w:lineRule="auto"/>
        <w:rPr>
          <w:rFonts w:ascii="Arial" w:hAnsi="Arial" w:cs="Arial"/>
          <w:bCs/>
        </w:rPr>
      </w:pPr>
      <w:r>
        <w:rPr>
          <w:rFonts w:ascii="Arial" w:hAnsi="Arial" w:cs="Arial"/>
          <w:bCs/>
        </w:rPr>
        <w:tab/>
        <w:t xml:space="preserve">The random-effects and meta-regression methods suffered with the addition of QRPs due to problems with over- and under-estimation, respectively. Interestingly, in some cases, the addition of QRPs seemed to improve performance by the trim-and-fill and </w:t>
      </w:r>
      <w:commentRangeStart w:id="10"/>
      <w:r>
        <w:rPr>
          <w:rFonts w:ascii="Arial" w:hAnsi="Arial" w:cs="Arial"/>
          <w:bCs/>
        </w:rPr>
        <w:t>p-curve</w:t>
      </w:r>
      <w:commentRangeEnd w:id="10"/>
      <w:r>
        <w:commentReference w:id="10"/>
      </w:r>
      <w:r>
        <w:rPr>
          <w:rFonts w:ascii="Arial" w:hAnsi="Arial" w:cs="Arial"/>
          <w:bCs/>
        </w:rPr>
        <w:t xml:space="preserve">. For the trim-and-fill, these improvements were specifically due to increased coverage probabilities, whereas for p-curve, improvements occurred across the board. In general, problems caused by increasing QRPs </w:t>
      </w:r>
      <w:proofErr w:type="gramStart"/>
      <w:r>
        <w:rPr>
          <w:rFonts w:ascii="Arial" w:hAnsi="Arial" w:cs="Arial"/>
          <w:bCs/>
        </w:rPr>
        <w:t>were exacerbated</w:t>
      </w:r>
      <w:proofErr w:type="gramEnd"/>
      <w:r>
        <w:rPr>
          <w:rFonts w:ascii="Arial" w:hAnsi="Arial" w:cs="Arial"/>
          <w:bCs/>
        </w:rPr>
        <w:t xml:space="preserve"> by increases in heterogeneity. </w:t>
      </w:r>
    </w:p>
    <w:p w14:paraId="249F1170" w14:textId="1119D9DE" w:rsidR="005E531F" w:rsidRDefault="00EE4230">
      <w:pPr>
        <w:pStyle w:val="Normal1"/>
        <w:spacing w:line="480" w:lineRule="auto"/>
        <w:rPr>
          <w:rFonts w:ascii="Arial" w:hAnsi="Arial" w:cs="Arial"/>
          <w:bCs/>
        </w:rPr>
      </w:pPr>
      <w:r>
        <w:rPr>
          <w:rFonts w:ascii="Arial" w:hAnsi="Arial" w:cs="Arial"/>
          <w:bCs/>
        </w:rPr>
        <w:tab/>
        <w:t xml:space="preserve">We also examined performance in terms of statistical power and false positive rates. For conditions where δ = </w:t>
      </w:r>
      <w:proofErr w:type="gramStart"/>
      <w:r>
        <w:rPr>
          <w:rFonts w:ascii="Arial" w:hAnsi="Arial" w:cs="Arial"/>
          <w:bCs/>
        </w:rPr>
        <w:t>0</w:t>
      </w:r>
      <w:proofErr w:type="gramEnd"/>
      <w:r>
        <w:rPr>
          <w:rFonts w:ascii="Arial" w:hAnsi="Arial" w:cs="Arial"/>
          <w:bCs/>
        </w:rPr>
        <w:t xml:space="preserve">, the values in Figure 4 represent false positive rates. Ideally, these numbers </w:t>
      </w:r>
      <w:proofErr w:type="gramStart"/>
      <w:r>
        <w:rPr>
          <w:rFonts w:ascii="Arial" w:hAnsi="Arial" w:cs="Arial"/>
          <w:bCs/>
        </w:rPr>
        <w:t>are kept</w:t>
      </w:r>
      <w:proofErr w:type="gramEnd"/>
      <w:r>
        <w:rPr>
          <w:rFonts w:ascii="Arial" w:hAnsi="Arial" w:cs="Arial"/>
          <w:bCs/>
        </w:rPr>
        <w:t xml:space="preserve"> to 0.05 (equivalent to 95% coverage probability). In the absence of </w:t>
      </w:r>
      <w:r>
        <w:rPr>
          <w:rFonts w:ascii="Arial" w:hAnsi="Arial" w:cs="Arial"/>
          <w:bCs/>
        </w:rPr>
        <w:lastRenderedPageBreak/>
        <w:t xml:space="preserve">heterogeneity, the random-effects method and the meta-regression methods showed good performance, whereas trim-and-fill </w:t>
      </w:r>
      <w:commentRangeStart w:id="11"/>
      <w:r>
        <w:rPr>
          <w:rFonts w:ascii="Arial" w:hAnsi="Arial" w:cs="Arial"/>
          <w:bCs/>
        </w:rPr>
        <w:t xml:space="preserve">tended </w:t>
      </w:r>
      <w:proofErr w:type="gramStart"/>
      <w:r>
        <w:rPr>
          <w:rFonts w:ascii="Arial" w:hAnsi="Arial" w:cs="Arial"/>
          <w:bCs/>
        </w:rPr>
        <w:t>to falsely reject</w:t>
      </w:r>
      <w:proofErr w:type="gramEnd"/>
      <w:r>
        <w:rPr>
          <w:rFonts w:ascii="Arial" w:hAnsi="Arial" w:cs="Arial"/>
          <w:bCs/>
        </w:rPr>
        <w:t xml:space="preserve"> the null at higher rates</w:t>
      </w:r>
      <w:commentRangeEnd w:id="11"/>
      <w:r>
        <w:commentReference w:id="11"/>
      </w:r>
      <w:r>
        <w:rPr>
          <w:rFonts w:ascii="Arial" w:hAnsi="Arial" w:cs="Arial"/>
          <w:bCs/>
        </w:rPr>
        <w:t xml:space="preserve"> and the p-curve </w:t>
      </w:r>
      <w:commentRangeStart w:id="12"/>
      <w:r>
        <w:rPr>
          <w:rFonts w:ascii="Arial" w:hAnsi="Arial" w:cs="Arial"/>
          <w:bCs/>
        </w:rPr>
        <w:t xml:space="preserve">essentially failed to produce confidence intervals </w:t>
      </w:r>
      <w:commentRangeEnd w:id="12"/>
      <w:r>
        <w:commentReference w:id="12"/>
      </w:r>
      <w:r>
        <w:rPr>
          <w:rFonts w:ascii="Arial" w:hAnsi="Arial" w:cs="Arial"/>
          <w:bCs/>
        </w:rPr>
        <w:t xml:space="preserve">due to a lack of statistically significant studies in the simulated meta-analyses. Increasing heterogeneity, </w:t>
      </w:r>
      <w:r>
        <w:rPr>
          <w:rFonts w:ascii="Arial" w:hAnsi="Arial" w:cs="Arial"/>
          <w:bCs/>
          <w:i/>
        </w:rPr>
        <w:t>k</w:t>
      </w:r>
      <w:r>
        <w:rPr>
          <w:rFonts w:ascii="Arial" w:hAnsi="Arial" w:cs="Arial"/>
          <w:bCs/>
        </w:rPr>
        <w:t xml:space="preserve">, and QRPs also increased the false positive rate for all methods, although the random-effects method was the most robust to these changes. </w:t>
      </w:r>
    </w:p>
    <w:p w14:paraId="056CCE8E" w14:textId="371DB5E9" w:rsidR="005E531F" w:rsidRDefault="00EE4230">
      <w:pPr>
        <w:pStyle w:val="Normal1"/>
        <w:spacing w:line="480" w:lineRule="auto"/>
        <w:rPr>
          <w:rFonts w:ascii="Arial" w:hAnsi="Arial" w:cs="Arial"/>
          <w:bCs/>
        </w:rPr>
      </w:pPr>
      <w:r>
        <w:rPr>
          <w:rFonts w:ascii="Arial" w:hAnsi="Arial" w:cs="Arial"/>
          <w:bCs/>
        </w:rPr>
        <w:tab/>
        <w:t xml:space="preserve">In the absence of heterogeneity and QRPs, statistical power increased with increasing </w:t>
      </w:r>
      <w:r>
        <w:rPr>
          <w:rFonts w:ascii="Arial" w:hAnsi="Arial" w:cs="Arial"/>
          <w:bCs/>
          <w:i/>
        </w:rPr>
        <w:t>k</w:t>
      </w:r>
      <w:r>
        <w:rPr>
          <w:rFonts w:ascii="Arial" w:hAnsi="Arial" w:cs="Arial"/>
          <w:bCs/>
        </w:rPr>
        <w:t xml:space="preserve"> and δ. Increasing heterogeneity and QRPs, however, decreased power. This occurred most severely for the meta-regression methods (especially PET), whereas the random-effects method showed consistently adequate power (greater than 0.80) with </w:t>
      </w:r>
      <w:commentRangeStart w:id="13"/>
      <w:r>
        <w:rPr>
          <w:rFonts w:ascii="Arial" w:hAnsi="Arial" w:cs="Arial"/>
          <w:bCs/>
        </w:rPr>
        <w:t xml:space="preserve">trim-and-fill </w:t>
      </w:r>
      <w:commentRangeEnd w:id="13"/>
      <w:r>
        <w:commentReference w:id="13"/>
      </w:r>
      <w:r>
        <w:rPr>
          <w:rFonts w:ascii="Arial" w:hAnsi="Arial" w:cs="Arial"/>
          <w:bCs/>
        </w:rPr>
        <w:t xml:space="preserve">a close second. </w:t>
      </w:r>
    </w:p>
    <w:p w14:paraId="3A3CE166" w14:textId="77777777" w:rsidR="005E531F" w:rsidRDefault="00EE4230">
      <w:pPr>
        <w:pStyle w:val="Normal1"/>
        <w:spacing w:line="480" w:lineRule="auto"/>
        <w:rPr>
          <w:rFonts w:ascii="Arial" w:hAnsi="Arial" w:cs="Arial"/>
          <w:b/>
          <w:bCs/>
        </w:rPr>
      </w:pPr>
      <w:r>
        <w:rPr>
          <w:rFonts w:ascii="Arial" w:hAnsi="Arial" w:cs="Arial"/>
          <w:b/>
          <w:bCs/>
        </w:rPr>
        <w:t>Partial publication bias (60%)</w:t>
      </w:r>
    </w:p>
    <w:p w14:paraId="4C9FC84A" w14:textId="67DE50D5" w:rsidR="005E531F" w:rsidRDefault="00EE4230">
      <w:pPr>
        <w:pStyle w:val="Normal1"/>
        <w:spacing w:line="480" w:lineRule="auto"/>
        <w:rPr>
          <w:rFonts w:ascii="Arial" w:hAnsi="Arial" w:cs="Arial"/>
          <w:bCs/>
        </w:rPr>
      </w:pPr>
      <w:r>
        <w:rPr>
          <w:rFonts w:ascii="Arial" w:hAnsi="Arial" w:cs="Arial"/>
          <w:bCs/>
        </w:rPr>
        <w:tab/>
        <w:t xml:space="preserve">When publication bias was set to 60%, a large amount of variation in performance appeared to be determined by the value of δ such that performance patterns when </w:t>
      </w:r>
      <w:commentRangeStart w:id="14"/>
      <w:r>
        <w:rPr>
          <w:rFonts w:ascii="Arial" w:hAnsi="Arial" w:cs="Arial"/>
          <w:bCs/>
        </w:rPr>
        <w:t xml:space="preserve">δ = </w:t>
      </w:r>
      <w:proofErr w:type="gramStart"/>
      <w:r>
        <w:rPr>
          <w:rFonts w:ascii="Arial" w:hAnsi="Arial" w:cs="Arial"/>
          <w:bCs/>
        </w:rPr>
        <w:t>0</w:t>
      </w:r>
      <w:proofErr w:type="gramEnd"/>
      <w:r>
        <w:rPr>
          <w:rFonts w:ascii="Arial" w:hAnsi="Arial" w:cs="Arial"/>
          <w:bCs/>
        </w:rPr>
        <w:t xml:space="preserve"> or δ = 0.20 were more similar to each other than patterns when δ = 0.50 or 0.80 (Figure 5).</w:t>
      </w:r>
      <w:commentRangeEnd w:id="14"/>
      <w:r>
        <w:commentReference w:id="14"/>
      </w:r>
      <w:r>
        <w:rPr>
          <w:rFonts w:ascii="Arial" w:hAnsi="Arial" w:cs="Arial"/>
          <w:bCs/>
        </w:rPr>
        <w:t xml:space="preserve"> When δ = </w:t>
      </w:r>
      <w:proofErr w:type="gramStart"/>
      <w:r>
        <w:rPr>
          <w:rFonts w:ascii="Arial" w:hAnsi="Arial" w:cs="Arial"/>
          <w:bCs/>
        </w:rPr>
        <w:t>0</w:t>
      </w:r>
      <w:proofErr w:type="gramEnd"/>
      <w:r>
        <w:rPr>
          <w:rFonts w:ascii="Arial" w:hAnsi="Arial" w:cs="Arial"/>
          <w:bCs/>
        </w:rPr>
        <w:t xml:space="preserve"> or δ = 0.20, the meta-regression methods showed the best performance. For these lower ranges of δ and in the absence of QRPs, PET showed the best performance, although performance decreased sharply with increasing heterogeneity. PEESE and PET-PEESE began to dominate PET as QRPs increased, and PET-PEESE tended to outperform PEESE as heterogeneity increased. </w:t>
      </w:r>
      <w:commentRangeStart w:id="15"/>
      <w:r>
        <w:rPr>
          <w:rFonts w:ascii="Arial" w:hAnsi="Arial" w:cs="Arial"/>
          <w:bCs/>
        </w:rPr>
        <w:t xml:space="preserve">For these methods in these conditions, performance decreases tended to </w:t>
      </w:r>
      <w:proofErr w:type="gramStart"/>
      <w:r>
        <w:rPr>
          <w:rFonts w:ascii="Arial" w:hAnsi="Arial" w:cs="Arial"/>
          <w:bCs/>
        </w:rPr>
        <w:t>be driven</w:t>
      </w:r>
      <w:proofErr w:type="gramEnd"/>
      <w:r>
        <w:rPr>
          <w:rFonts w:ascii="Arial" w:hAnsi="Arial" w:cs="Arial"/>
          <w:bCs/>
        </w:rPr>
        <w:t xml:space="preserve"> by decreasing coverage first, then increasing MSE as opposed to increasing ME.</w:t>
      </w:r>
      <w:commentRangeEnd w:id="15"/>
      <w:r>
        <w:commentReference w:id="15"/>
      </w:r>
      <w:r>
        <w:rPr>
          <w:rFonts w:ascii="Arial" w:hAnsi="Arial" w:cs="Arial"/>
          <w:bCs/>
        </w:rPr>
        <w:t xml:space="preserve"> </w:t>
      </w:r>
      <w:commentRangeStart w:id="16"/>
      <w:r>
        <w:rPr>
          <w:rFonts w:ascii="Arial" w:hAnsi="Arial" w:cs="Arial"/>
          <w:bCs/>
        </w:rPr>
        <w:t xml:space="preserve">Notably, larger values of ME tended to be positive—that is, these methods </w:t>
      </w:r>
      <w:r>
        <w:rPr>
          <w:rFonts w:ascii="Arial" w:hAnsi="Arial" w:cs="Arial"/>
          <w:bCs/>
          <w:i/>
        </w:rPr>
        <w:t>over</w:t>
      </w:r>
      <w:r>
        <w:rPr>
          <w:rFonts w:ascii="Arial" w:hAnsi="Arial" w:cs="Arial"/>
          <w:bCs/>
        </w:rPr>
        <w:t>-estimated the true underlying effect.</w:t>
      </w:r>
      <w:commentRangeEnd w:id="16"/>
      <w:r>
        <w:commentReference w:id="16"/>
      </w:r>
      <w:r>
        <w:rPr>
          <w:rFonts w:ascii="Arial" w:hAnsi="Arial" w:cs="Arial"/>
          <w:bCs/>
        </w:rPr>
        <w:t xml:space="preserve"> Somewhat counter-intuitively, increasing </w:t>
      </w:r>
      <w:r>
        <w:rPr>
          <w:rFonts w:ascii="Arial" w:hAnsi="Arial" w:cs="Arial"/>
          <w:bCs/>
          <w:i/>
        </w:rPr>
        <w:t>k</w:t>
      </w:r>
      <w:r>
        <w:rPr>
          <w:rFonts w:ascii="Arial" w:hAnsi="Arial" w:cs="Arial"/>
          <w:bCs/>
        </w:rPr>
        <w:t xml:space="preserve"> impaired, rather than improved, 95% CI coverage; this is because increasing </w:t>
      </w:r>
      <w:r>
        <w:rPr>
          <w:rFonts w:ascii="Arial" w:hAnsi="Arial" w:cs="Arial"/>
          <w:bCs/>
          <w:i/>
        </w:rPr>
        <w:t>k</w:t>
      </w:r>
      <w:r>
        <w:rPr>
          <w:rFonts w:ascii="Arial" w:hAnsi="Arial" w:cs="Arial"/>
          <w:bCs/>
        </w:rPr>
        <w:t xml:space="preserve"> tightened confidence intervals around </w:t>
      </w:r>
      <w:commentRangeStart w:id="17"/>
      <w:r>
        <w:rPr>
          <w:rFonts w:ascii="Arial" w:hAnsi="Arial" w:cs="Arial"/>
          <w:bCs/>
        </w:rPr>
        <w:t xml:space="preserve">the </w:t>
      </w:r>
      <w:proofErr w:type="gramStart"/>
      <w:r>
        <w:rPr>
          <w:rFonts w:ascii="Arial" w:hAnsi="Arial" w:cs="Arial"/>
          <w:bCs/>
        </w:rPr>
        <w:t>upwardly-biased</w:t>
      </w:r>
      <w:commentRangeEnd w:id="17"/>
      <w:proofErr w:type="gramEnd"/>
      <w:r>
        <w:commentReference w:id="17"/>
      </w:r>
      <w:r>
        <w:rPr>
          <w:rFonts w:ascii="Arial" w:hAnsi="Arial" w:cs="Arial"/>
          <w:bCs/>
        </w:rPr>
        <w:t xml:space="preserve"> point estimates.   </w:t>
      </w:r>
    </w:p>
    <w:p w14:paraId="28D3AE9A" w14:textId="706BE2B9" w:rsidR="005E531F" w:rsidRDefault="00EE4230">
      <w:pPr>
        <w:pStyle w:val="Normal1"/>
        <w:spacing w:line="480" w:lineRule="auto"/>
        <w:rPr>
          <w:rFonts w:ascii="Arial" w:hAnsi="Arial" w:cs="Arial"/>
          <w:bCs/>
        </w:rPr>
      </w:pPr>
      <w:r>
        <w:rPr>
          <w:rFonts w:ascii="Arial" w:hAnsi="Arial" w:cs="Arial"/>
          <w:bCs/>
        </w:rPr>
        <w:lastRenderedPageBreak/>
        <w:tab/>
        <w:t xml:space="preserve">When δ = 0.50 or δ = 0.80, </w:t>
      </w:r>
      <w:commentRangeStart w:id="18"/>
      <w:r>
        <w:rPr>
          <w:rFonts w:ascii="Arial" w:hAnsi="Arial" w:cs="Arial"/>
          <w:bCs/>
        </w:rPr>
        <w:t xml:space="preserve">acceptable and good </w:t>
      </w:r>
      <w:commentRangeEnd w:id="18"/>
      <w:r>
        <w:commentReference w:id="18"/>
      </w:r>
      <w:r>
        <w:rPr>
          <w:rFonts w:ascii="Arial" w:hAnsi="Arial" w:cs="Arial"/>
          <w:bCs/>
        </w:rPr>
        <w:t xml:space="preserve">performance was observed most consistently for the random-effects method, trim-and-fill, and PEESE, although these methods </w:t>
      </w:r>
      <w:commentRangeStart w:id="19"/>
      <w:r>
        <w:rPr>
          <w:rFonts w:ascii="Arial" w:hAnsi="Arial" w:cs="Arial"/>
          <w:bCs/>
        </w:rPr>
        <w:t>only rarely showed good or even acceptable performance for coverage probability</w:t>
      </w:r>
      <w:commentRangeEnd w:id="19"/>
      <w:r>
        <w:commentReference w:id="19"/>
      </w:r>
      <w:r>
        <w:rPr>
          <w:rFonts w:ascii="Arial" w:hAnsi="Arial" w:cs="Arial"/>
          <w:bCs/>
        </w:rPr>
        <w:t xml:space="preserve">. </w:t>
      </w:r>
      <w:commentRangeStart w:id="20"/>
      <w:r>
        <w:rPr>
          <w:rFonts w:ascii="Arial" w:hAnsi="Arial" w:cs="Arial"/>
          <w:bCs/>
        </w:rPr>
        <w:t>Of these methods, trim-and-fill and PEESE performed the most consistently well, whereas the random-effects method showed decreasing performance in the face of increasing heterogeneity.</w:t>
      </w:r>
      <w:commentRangeEnd w:id="20"/>
      <w:r>
        <w:commentReference w:id="20"/>
      </w:r>
      <w:r>
        <w:rPr>
          <w:rFonts w:ascii="Arial" w:hAnsi="Arial" w:cs="Arial"/>
          <w:bCs/>
        </w:rPr>
        <w:t xml:space="preserve"> QRPs decreased performance for PEESE, primarily at the highest levels of δ and heterogeneity, whereas in some cases increasing QRPs increased performance by the trim-and-fill and the random-effects method. Unlike when δ = </w:t>
      </w:r>
      <w:proofErr w:type="gramStart"/>
      <w:r>
        <w:rPr>
          <w:rFonts w:ascii="Arial" w:hAnsi="Arial" w:cs="Arial"/>
          <w:bCs/>
        </w:rPr>
        <w:t>0</w:t>
      </w:r>
      <w:proofErr w:type="gramEnd"/>
      <w:r>
        <w:rPr>
          <w:rFonts w:ascii="Arial" w:hAnsi="Arial" w:cs="Arial"/>
          <w:bCs/>
        </w:rPr>
        <w:t xml:space="preserve"> or δ = 0.20, estimation errors by PEESE were primarily in the direction of </w:t>
      </w:r>
      <w:r>
        <w:rPr>
          <w:rFonts w:ascii="Arial" w:hAnsi="Arial" w:cs="Arial"/>
          <w:bCs/>
          <w:i/>
        </w:rPr>
        <w:t>under</w:t>
      </w:r>
      <w:r>
        <w:rPr>
          <w:rFonts w:ascii="Arial" w:hAnsi="Arial" w:cs="Arial"/>
          <w:bCs/>
        </w:rPr>
        <w:t xml:space="preserve">-estimation, whereas the random-effects method tended to over-estimate the true effect.      </w:t>
      </w:r>
    </w:p>
    <w:p w14:paraId="5BDE1D1D" w14:textId="75E5D7FA" w:rsidR="005E531F" w:rsidRDefault="00EE4230">
      <w:pPr>
        <w:pStyle w:val="Normal1"/>
        <w:spacing w:line="480" w:lineRule="auto"/>
        <w:rPr>
          <w:rFonts w:ascii="Arial" w:hAnsi="Arial" w:cs="Arial"/>
          <w:bCs/>
        </w:rPr>
      </w:pPr>
      <w:r>
        <w:rPr>
          <w:rFonts w:ascii="Arial" w:hAnsi="Arial" w:cs="Arial"/>
          <w:bCs/>
        </w:rPr>
        <w:tab/>
      </w:r>
      <w:commentRangeStart w:id="21"/>
      <w:r>
        <w:rPr>
          <w:rFonts w:ascii="Arial" w:hAnsi="Arial" w:cs="Arial"/>
          <w:bCs/>
        </w:rPr>
        <w:t xml:space="preserve">As is clear from Figure 6, the 0.05 threshold for false positive rates </w:t>
      </w:r>
      <w:proofErr w:type="gramStart"/>
      <w:r>
        <w:rPr>
          <w:rFonts w:ascii="Arial" w:hAnsi="Arial" w:cs="Arial"/>
          <w:bCs/>
        </w:rPr>
        <w:t>was reached</w:t>
      </w:r>
      <w:proofErr w:type="gramEnd"/>
      <w:r>
        <w:rPr>
          <w:rFonts w:ascii="Arial" w:hAnsi="Arial" w:cs="Arial"/>
          <w:bCs/>
        </w:rPr>
        <w:t xml:space="preserve"> very rarely, and when it was, almost exclusively by the meta-regression methods in the absence of heterogeneity</w:t>
      </w:r>
      <w:commentRangeEnd w:id="21"/>
      <w:r>
        <w:commentReference w:id="21"/>
      </w:r>
      <w:r>
        <w:rPr>
          <w:rFonts w:ascii="Arial" w:hAnsi="Arial" w:cs="Arial"/>
          <w:bCs/>
        </w:rPr>
        <w:t xml:space="preserve">. Otherwise, all methods tended to falsely reject the null hypothesis at far higher than the nominal rate. Where δ &gt; 0, the trim-and-fill and random-effects model almost always rejected the null hypothesis (statistical power rarely below 0.95), regardless of condition. For PEESE, PET-PEESE, and p-curve, power tended to be adequate (i.e., at least 0.80), improved with increasing values of </w:t>
      </w:r>
      <w:r>
        <w:rPr>
          <w:rFonts w:ascii="Arial" w:hAnsi="Arial" w:cs="Arial"/>
          <w:bCs/>
          <w:i/>
        </w:rPr>
        <w:t>k</w:t>
      </w:r>
      <w:r>
        <w:rPr>
          <w:rFonts w:ascii="Arial" w:hAnsi="Arial" w:cs="Arial"/>
          <w:bCs/>
        </w:rPr>
        <w:t>, and decreased with increasing values for heterogeneity. Of all the methods, PET showed the lowest statistical power, particularly with increasing QRPs and at lower values of δ.</w:t>
      </w:r>
    </w:p>
    <w:p w14:paraId="730FD333" w14:textId="2534F6CE" w:rsidR="005E531F" w:rsidRDefault="00A2364B">
      <w:pPr>
        <w:pStyle w:val="Normal1"/>
        <w:spacing w:line="480" w:lineRule="auto"/>
        <w:rPr>
          <w:rFonts w:ascii="Arial" w:hAnsi="Arial" w:cs="Arial"/>
          <w:b/>
          <w:bCs/>
        </w:rPr>
      </w:pPr>
      <w:r>
        <w:rPr>
          <w:rFonts w:ascii="Arial" w:hAnsi="Arial" w:cs="Arial"/>
          <w:b/>
          <w:bCs/>
        </w:rPr>
        <w:t xml:space="preserve">Strong </w:t>
      </w:r>
      <w:r w:rsidR="00EE4230">
        <w:rPr>
          <w:rFonts w:ascii="Arial" w:hAnsi="Arial" w:cs="Arial"/>
          <w:b/>
          <w:bCs/>
        </w:rPr>
        <w:t>publication bias (</w:t>
      </w:r>
      <w:r>
        <w:rPr>
          <w:rFonts w:ascii="Arial" w:hAnsi="Arial" w:cs="Arial"/>
          <w:b/>
          <w:bCs/>
        </w:rPr>
        <w:t>90</w:t>
      </w:r>
      <w:r w:rsidR="00EE4230">
        <w:rPr>
          <w:rFonts w:ascii="Arial" w:hAnsi="Arial" w:cs="Arial"/>
          <w:b/>
          <w:bCs/>
        </w:rPr>
        <w:t>%)</w:t>
      </w:r>
    </w:p>
    <w:p w14:paraId="41263A6C" w14:textId="77777777" w:rsidR="005E531F" w:rsidRDefault="00EE4230">
      <w:pPr>
        <w:pStyle w:val="Normal1"/>
        <w:spacing w:line="480" w:lineRule="auto"/>
        <w:rPr>
          <w:rFonts w:ascii="Arial" w:hAnsi="Arial" w:cs="Arial"/>
          <w:bCs/>
        </w:rPr>
      </w:pPr>
      <w:r>
        <w:rPr>
          <w:rFonts w:ascii="Arial" w:hAnsi="Arial" w:cs="Arial"/>
        </w:rPr>
        <w:tab/>
        <w:t xml:space="preserve">As was the case when publication bias was set to 60%, a large amount of variation in performance appeared to be due to the true value of </w:t>
      </w:r>
      <w:r>
        <w:rPr>
          <w:rFonts w:ascii="Arial" w:hAnsi="Arial" w:cs="Arial"/>
          <w:bCs/>
        </w:rPr>
        <w:t xml:space="preserve">δ when publication bias was set to 100% (Figure 7). When δ = </w:t>
      </w:r>
      <w:proofErr w:type="gramStart"/>
      <w:r>
        <w:rPr>
          <w:rFonts w:ascii="Arial" w:hAnsi="Arial" w:cs="Arial"/>
          <w:bCs/>
        </w:rPr>
        <w:t>0</w:t>
      </w:r>
      <w:proofErr w:type="gramEnd"/>
      <w:r>
        <w:rPr>
          <w:rFonts w:ascii="Arial" w:hAnsi="Arial" w:cs="Arial"/>
          <w:bCs/>
        </w:rPr>
        <w:t xml:space="preserve"> or δ = 0.20, the meta-regression methods showed the least poor performance, particularly PET. </w:t>
      </w:r>
      <w:commentRangeStart w:id="22"/>
      <w:r>
        <w:rPr>
          <w:rFonts w:ascii="Arial" w:hAnsi="Arial" w:cs="Arial"/>
          <w:bCs/>
        </w:rPr>
        <w:t>The exact method that performed best was a function of both δ and the level of heterogeneity</w:t>
      </w:r>
      <w:commentRangeEnd w:id="22"/>
      <w:r>
        <w:commentReference w:id="22"/>
      </w:r>
      <w:r>
        <w:rPr>
          <w:rFonts w:ascii="Arial" w:hAnsi="Arial" w:cs="Arial"/>
          <w:bCs/>
        </w:rPr>
        <w:t xml:space="preserve">, and </w:t>
      </w:r>
      <w:commentRangeStart w:id="23"/>
      <w:r>
        <w:rPr>
          <w:rFonts w:ascii="Arial" w:hAnsi="Arial" w:cs="Arial"/>
          <w:bCs/>
        </w:rPr>
        <w:t xml:space="preserve">performance tended to improve slightly with increases in </w:t>
      </w:r>
      <w:r>
        <w:rPr>
          <w:rFonts w:ascii="Arial" w:hAnsi="Arial" w:cs="Arial"/>
          <w:bCs/>
        </w:rPr>
        <w:lastRenderedPageBreak/>
        <w:t>QRPs</w:t>
      </w:r>
      <w:commentRangeEnd w:id="23"/>
      <w:r>
        <w:commentReference w:id="23"/>
      </w:r>
      <w:r>
        <w:rPr>
          <w:rFonts w:ascii="Arial" w:hAnsi="Arial" w:cs="Arial"/>
          <w:bCs/>
        </w:rPr>
        <w:t xml:space="preserve">. As was the case when publication bias was set to 60%, increases in heterogeneity tended to result in positive values of ME—that is, over-estimation of the true underlying effect. </w:t>
      </w:r>
      <w:commentRangeStart w:id="24"/>
      <w:r>
        <w:rPr>
          <w:rFonts w:ascii="Arial" w:hAnsi="Arial" w:cs="Arial"/>
          <w:bCs/>
        </w:rPr>
        <w:t xml:space="preserve">Notably, at the highest level of heterogeneity when δ = </w:t>
      </w:r>
      <w:proofErr w:type="gramStart"/>
      <w:r>
        <w:rPr>
          <w:rFonts w:ascii="Arial" w:hAnsi="Arial" w:cs="Arial"/>
          <w:bCs/>
        </w:rPr>
        <w:t>0</w:t>
      </w:r>
      <w:proofErr w:type="gramEnd"/>
      <w:r>
        <w:rPr>
          <w:rFonts w:ascii="Arial" w:hAnsi="Arial" w:cs="Arial"/>
          <w:bCs/>
        </w:rPr>
        <w:t>, no method showed anything but poor performance.</w:t>
      </w:r>
      <w:commentRangeEnd w:id="24"/>
      <w:r>
        <w:commentReference w:id="24"/>
      </w:r>
    </w:p>
    <w:p w14:paraId="729C147A" w14:textId="5127210C" w:rsidR="005E531F" w:rsidRDefault="00EE4230">
      <w:pPr>
        <w:pStyle w:val="Normal1"/>
        <w:spacing w:line="480" w:lineRule="auto"/>
        <w:rPr>
          <w:rFonts w:ascii="Arial" w:hAnsi="Arial" w:cs="Arial"/>
          <w:bCs/>
        </w:rPr>
      </w:pPr>
      <w:r>
        <w:rPr>
          <w:rFonts w:ascii="Arial" w:hAnsi="Arial" w:cs="Arial"/>
          <w:bCs/>
        </w:rPr>
        <w:tab/>
        <w:t xml:space="preserve">When δ = 0.50 or δ = 0.80, the random-effects method, trim-and-fill, PEESE, and p-curve showed the most consistent performance. Coverage probability was nearly uniformly poor for these methods, whereas </w:t>
      </w:r>
      <w:proofErr w:type="gramStart"/>
      <w:r>
        <w:rPr>
          <w:rFonts w:ascii="Arial" w:hAnsi="Arial" w:cs="Arial"/>
          <w:bCs/>
        </w:rPr>
        <w:t>ME and MSE performance</w:t>
      </w:r>
      <w:proofErr w:type="gramEnd"/>
      <w:r>
        <w:rPr>
          <w:rFonts w:ascii="Arial" w:hAnsi="Arial" w:cs="Arial"/>
          <w:bCs/>
        </w:rPr>
        <w:t xml:space="preserve"> tended to decrease with increasing heterogeneity but increase with increasing QRPs. For </w:t>
      </w:r>
      <w:commentRangeStart w:id="25"/>
      <w:r>
        <w:rPr>
          <w:rFonts w:ascii="Arial" w:hAnsi="Arial" w:cs="Arial"/>
          <w:bCs/>
        </w:rPr>
        <w:t xml:space="preserve">p-curve and PEESE, </w:t>
      </w:r>
      <w:proofErr w:type="gramStart"/>
      <w:r>
        <w:rPr>
          <w:rFonts w:ascii="Arial" w:hAnsi="Arial" w:cs="Arial"/>
          <w:bCs/>
        </w:rPr>
        <w:t>ME</w:t>
      </w:r>
      <w:proofErr w:type="gramEnd"/>
      <w:r>
        <w:rPr>
          <w:rFonts w:ascii="Arial" w:hAnsi="Arial" w:cs="Arial"/>
          <w:bCs/>
        </w:rPr>
        <w:t xml:space="preserve"> tended to be related to under-estimation as opposed to over-estimation</w:t>
      </w:r>
      <w:commentRangeEnd w:id="25"/>
      <w:r>
        <w:commentReference w:id="25"/>
      </w:r>
      <w:r>
        <w:rPr>
          <w:rFonts w:ascii="Arial" w:hAnsi="Arial" w:cs="Arial"/>
          <w:bCs/>
        </w:rPr>
        <w:t xml:space="preserve">, whereas the opposite was true for the random-effects method and the trim-and-fill. </w:t>
      </w:r>
    </w:p>
    <w:p w14:paraId="68CA84F4" w14:textId="77777777" w:rsidR="005E531F" w:rsidRDefault="00EE4230">
      <w:pPr>
        <w:pStyle w:val="Normal1"/>
        <w:spacing w:line="480" w:lineRule="auto"/>
        <w:rPr>
          <w:rFonts w:ascii="Arial" w:hAnsi="Arial" w:cs="Arial"/>
          <w:bCs/>
        </w:rPr>
      </w:pPr>
      <w:r>
        <w:rPr>
          <w:rFonts w:ascii="Arial" w:hAnsi="Arial" w:cs="Arial"/>
          <w:bCs/>
        </w:rPr>
        <w:tab/>
        <w:t xml:space="preserve">For hypothesis testing (Figure 8), all methods except for PET and p-curve showed statistical power </w:t>
      </w:r>
      <w:r>
        <w:rPr>
          <w:rFonts w:ascii="Arial" w:hAnsi="Arial" w:cs="Arial"/>
          <w:bCs/>
          <w:i/>
          <w:iCs/>
        </w:rPr>
        <w:t>and</w:t>
      </w:r>
      <w:r>
        <w:rPr>
          <w:rFonts w:ascii="Arial" w:hAnsi="Arial" w:cs="Arial"/>
          <w:bCs/>
        </w:rPr>
        <w:t xml:space="preserve"> false positive rates of approximately 0.80 or more—</w:t>
      </w:r>
      <w:commentRangeStart w:id="26"/>
      <w:r>
        <w:rPr>
          <w:rFonts w:ascii="Arial" w:hAnsi="Arial" w:cs="Arial"/>
          <w:bCs/>
        </w:rPr>
        <w:t>that is, regardless of whether the true average underlying effect was zero or not, these methods tended to reject the null hypothesis in the vast majority of cases.</w:t>
      </w:r>
      <w:commentRangeEnd w:id="26"/>
      <w:r>
        <w:commentReference w:id="26"/>
      </w:r>
      <w:r>
        <w:rPr>
          <w:rFonts w:ascii="Arial" w:hAnsi="Arial" w:cs="Arial"/>
          <w:bCs/>
        </w:rPr>
        <w:t xml:space="preserve"> PET and p-curve fared better in terms of false positive rates, but only in the absence of heterogeneity and seemingly at the expense of statistical power as δ increased above zero. </w:t>
      </w:r>
      <w:r>
        <w:rPr>
          <w:rFonts w:ascii="Arial" w:hAnsi="Arial" w:cs="Arial"/>
          <w:bCs/>
        </w:rPr>
        <w:tab/>
      </w:r>
    </w:p>
    <w:p w14:paraId="3C5B6F90" w14:textId="77777777" w:rsidR="005E531F" w:rsidRDefault="00EE4230">
      <w:pPr>
        <w:pStyle w:val="Normal1"/>
        <w:spacing w:line="480" w:lineRule="auto"/>
        <w:rPr>
          <w:rFonts w:ascii="Arial" w:hAnsi="Arial" w:cs="Arial"/>
          <w:b/>
          <w:bCs/>
        </w:rPr>
      </w:pPr>
      <w:r>
        <w:rPr>
          <w:rFonts w:ascii="Arial" w:hAnsi="Arial" w:cs="Arial"/>
          <w:b/>
          <w:bCs/>
        </w:rPr>
        <w:t xml:space="preserve">Estimates of </w:t>
      </w:r>
      <w:commentRangeStart w:id="27"/>
      <w:commentRangeStart w:id="28"/>
      <w:r>
        <w:rPr>
          <w:rFonts w:ascii="Arial" w:hAnsi="Arial" w:cs="Arial"/>
          <w:b/>
          <w:bCs/>
        </w:rPr>
        <w:t>heterogeneity</w:t>
      </w:r>
      <w:commentRangeEnd w:id="27"/>
      <w:r>
        <w:commentReference w:id="27"/>
      </w:r>
      <w:commentRangeEnd w:id="28"/>
      <w:r>
        <w:commentReference w:id="28"/>
      </w:r>
    </w:p>
    <w:p w14:paraId="1AD3C8DF" w14:textId="756D584B" w:rsidR="005E531F" w:rsidRDefault="00A2364B">
      <w:pPr>
        <w:pStyle w:val="Normal1"/>
        <w:spacing w:line="480" w:lineRule="auto"/>
        <w:rPr>
          <w:ins w:id="29" w:author="Hilgard, Joseph" w:date="2016-12-08T15:49:00Z"/>
          <w:rFonts w:ascii="Arial" w:hAnsi="Arial" w:cs="Arial"/>
          <w:b/>
          <w:bCs/>
        </w:rPr>
      </w:pPr>
      <w:ins w:id="30" w:author="Hilgard, Joseph" w:date="2016-12-08T15:48:00Z">
        <w:r>
          <w:rPr>
            <w:rFonts w:ascii="Arial" w:hAnsi="Arial" w:cs="Arial"/>
            <w:b/>
            <w:bCs/>
          </w:rPr>
          <w:t>[Do we want to get into this? Is there even output for this? Many of our applied techniques are blind to heterogeneity and could not attempt to estimate it.]</w:t>
        </w:r>
      </w:ins>
    </w:p>
    <w:p w14:paraId="7EE1312D" w14:textId="77777777" w:rsidR="00A2364B" w:rsidRDefault="00A2364B">
      <w:pPr>
        <w:pStyle w:val="Normal1"/>
        <w:spacing w:line="480" w:lineRule="auto"/>
        <w:rPr>
          <w:rFonts w:ascii="Arial" w:hAnsi="Arial" w:cs="Arial"/>
          <w:b/>
          <w:bCs/>
        </w:rPr>
      </w:pPr>
    </w:p>
    <w:p w14:paraId="49CDD985" w14:textId="77777777" w:rsidR="005E531F" w:rsidRDefault="00EE4230">
      <w:pPr>
        <w:pStyle w:val="Normal1"/>
        <w:spacing w:line="480" w:lineRule="auto"/>
        <w:contextualSpacing/>
        <w:jc w:val="center"/>
        <w:rPr>
          <w:rFonts w:ascii="Arial" w:hAnsi="Arial" w:cs="Arial"/>
          <w:b/>
          <w:bCs/>
        </w:rPr>
      </w:pPr>
      <w:r>
        <w:rPr>
          <w:rFonts w:ascii="Arial" w:hAnsi="Arial" w:cs="Arial"/>
          <w:b/>
          <w:bCs/>
        </w:rPr>
        <w:t>Discussion</w:t>
      </w:r>
    </w:p>
    <w:p w14:paraId="791E9A3B" w14:textId="286829A5" w:rsidR="005E531F" w:rsidRDefault="00EE4230">
      <w:pPr>
        <w:pStyle w:val="Normal1"/>
        <w:spacing w:line="480" w:lineRule="auto"/>
        <w:contextualSpacing/>
        <w:rPr>
          <w:rFonts w:ascii="Arial" w:hAnsi="Arial" w:cs="Arial"/>
          <w:bCs/>
        </w:rPr>
      </w:pPr>
      <w:r>
        <w:rPr>
          <w:rFonts w:ascii="Arial" w:hAnsi="Arial" w:cs="Arial"/>
          <w:bCs/>
        </w:rPr>
        <w:tab/>
      </w:r>
      <w:r w:rsidR="00B15804">
        <w:rPr>
          <w:rFonts w:ascii="Arial" w:hAnsi="Arial" w:cs="Arial"/>
          <w:bCs/>
        </w:rPr>
        <w:t xml:space="preserve">We inspected and compared the efficacy of meta-analytic adjustments for bias across thousands of simulated literatures, representing different true effect sizes, degrees of heterogeneity, degrees of publication bias, and degrees of questionable research practices. </w:t>
      </w:r>
      <w:r w:rsidR="00B15804">
        <w:rPr>
          <w:rFonts w:ascii="Arial" w:hAnsi="Arial" w:cs="Arial"/>
          <w:bCs/>
        </w:rPr>
        <w:lastRenderedPageBreak/>
        <w:t>We assessed the results according to the bias and efficiency of each estimator across conditions.</w:t>
      </w:r>
    </w:p>
    <w:p w14:paraId="186FB8AE" w14:textId="3F12611A" w:rsidR="008770C1" w:rsidRDefault="00B15804">
      <w:pPr>
        <w:pStyle w:val="Normal1"/>
        <w:spacing w:line="480" w:lineRule="auto"/>
        <w:contextualSpacing/>
        <w:rPr>
          <w:rFonts w:ascii="Arial" w:hAnsi="Arial" w:cs="Arial"/>
          <w:bCs/>
        </w:rPr>
      </w:pPr>
      <w:r>
        <w:rPr>
          <w:rFonts w:ascii="Arial" w:hAnsi="Arial" w:cs="Arial"/>
          <w:bCs/>
        </w:rPr>
        <w:tab/>
        <w:t xml:space="preserve">Across conditions, the performance of the three-parameter selection model was </w:t>
      </w:r>
      <w:r w:rsidR="00046097">
        <w:rPr>
          <w:rFonts w:ascii="Arial" w:hAnsi="Arial" w:cs="Arial"/>
          <w:bCs/>
        </w:rPr>
        <w:t xml:space="preserve">the </w:t>
      </w:r>
      <w:r>
        <w:rPr>
          <w:rFonts w:ascii="Arial" w:hAnsi="Arial" w:cs="Arial"/>
          <w:bCs/>
        </w:rPr>
        <w:t>most</w:t>
      </w:r>
      <w:r w:rsidR="00046097">
        <w:rPr>
          <w:rFonts w:ascii="Arial" w:hAnsi="Arial" w:cs="Arial"/>
          <w:bCs/>
        </w:rPr>
        <w:t xml:space="preserve"> promising</w:t>
      </w:r>
      <w:r>
        <w:rPr>
          <w:rFonts w:ascii="Arial" w:hAnsi="Arial" w:cs="Arial"/>
          <w:bCs/>
        </w:rPr>
        <w:t xml:space="preserve">. Its estimates were largely unbiased and efficient even in the context of publication bias and heterogeneity. </w:t>
      </w:r>
      <w:r w:rsidR="00046097">
        <w:rPr>
          <w:rFonts w:ascii="Arial" w:hAnsi="Arial" w:cs="Arial"/>
          <w:bCs/>
        </w:rPr>
        <w:t xml:space="preserve">The three-selection parameter model therefore provides, in many settings, a substantial improvement over naïve random-effects meta-analysis. </w:t>
      </w:r>
    </w:p>
    <w:p w14:paraId="1273C86D" w14:textId="2F89111B" w:rsidR="00B15804" w:rsidRDefault="00B15804" w:rsidP="005E343C">
      <w:pPr>
        <w:pStyle w:val="Normal1"/>
        <w:spacing w:line="480" w:lineRule="auto"/>
        <w:ind w:firstLine="709"/>
        <w:contextualSpacing/>
        <w:rPr>
          <w:rFonts w:ascii="Arial" w:hAnsi="Arial" w:cs="Arial"/>
          <w:bCs/>
        </w:rPr>
      </w:pPr>
      <w:r>
        <w:rPr>
          <w:rFonts w:ascii="Arial" w:hAnsi="Arial" w:cs="Arial"/>
          <w:bCs/>
        </w:rPr>
        <w:t xml:space="preserve">By contrast, </w:t>
      </w:r>
      <w:r w:rsidR="008770C1">
        <w:rPr>
          <w:rFonts w:ascii="Arial" w:hAnsi="Arial" w:cs="Arial"/>
          <w:bCs/>
        </w:rPr>
        <w:t>each other adjustment seemed to suffer one or more shortcomings. Trim-and-fill did little to alleviate publication bias; small and null effects (</w:t>
      </w:r>
      <w:proofErr w:type="gramStart"/>
      <w:r w:rsidR="008770C1">
        <w:rPr>
          <w:rFonts w:ascii="Arial" w:hAnsi="Arial" w:cs="Arial"/>
          <w:bCs/>
        </w:rPr>
        <w:t>0</w:t>
      </w:r>
      <w:proofErr w:type="gramEnd"/>
      <w:r w:rsidR="008770C1">
        <w:rPr>
          <w:rFonts w:ascii="Arial" w:hAnsi="Arial" w:cs="Arial"/>
          <w:bCs/>
        </w:rPr>
        <w:t xml:space="preserve"> ≤ δ ≤ 0.2) remained substantially overestimated after adjustment. PET-PEESE estimates were highly variable due to the conditional nature of the estimator and the extrapolation involved in meta-regression. </w:t>
      </w:r>
      <w:proofErr w:type="gramStart"/>
      <w:r w:rsidR="008770C1">
        <w:rPr>
          <w:rFonts w:ascii="Arial" w:hAnsi="Arial" w:cs="Arial"/>
          <w:bCs/>
        </w:rPr>
        <w:t>Both p-curve and p-uniform are upwardly biased and suffer from high Type I error rates in the presence of heterogeneity.</w:t>
      </w:r>
      <w:proofErr w:type="gramEnd"/>
      <w:r w:rsidR="008770C1">
        <w:rPr>
          <w:rFonts w:ascii="Arial" w:hAnsi="Arial" w:cs="Arial"/>
          <w:bCs/>
        </w:rPr>
        <w:t xml:space="preserve"> “Top N” methods</w:t>
      </w:r>
      <w:r w:rsidR="004C6C8C">
        <w:rPr>
          <w:rFonts w:ascii="Arial" w:hAnsi="Arial" w:cs="Arial"/>
          <w:bCs/>
        </w:rPr>
        <w:t xml:space="preserve"> inflict a loss of efficiency too large to be justified by the very modest improvement in bias they provide.  </w:t>
      </w:r>
    </w:p>
    <w:p w14:paraId="3861F3A1" w14:textId="78F75B16" w:rsidR="004C6C8C" w:rsidRDefault="004C6C8C" w:rsidP="005E343C">
      <w:pPr>
        <w:pStyle w:val="Normal1"/>
        <w:spacing w:line="480" w:lineRule="auto"/>
        <w:ind w:firstLine="709"/>
        <w:contextualSpacing/>
        <w:rPr>
          <w:rFonts w:ascii="Arial" w:hAnsi="Arial" w:cs="Arial"/>
          <w:bCs/>
        </w:rPr>
      </w:pPr>
      <w:r>
        <w:rPr>
          <w:rFonts w:ascii="Arial" w:hAnsi="Arial" w:cs="Arial"/>
          <w:bCs/>
        </w:rPr>
        <w:t xml:space="preserve">Additionally, 3PSM was the only technique to provide acceptable Type I error rates across scenarios. Trim and fill and Top N did not adjust enough for bias to recover δ = </w:t>
      </w:r>
      <w:proofErr w:type="gramStart"/>
      <w:r>
        <w:rPr>
          <w:rFonts w:ascii="Arial" w:hAnsi="Arial" w:cs="Arial"/>
          <w:bCs/>
        </w:rPr>
        <w:t>0</w:t>
      </w:r>
      <w:proofErr w:type="gramEnd"/>
      <w:r>
        <w:rPr>
          <w:rFonts w:ascii="Arial" w:hAnsi="Arial" w:cs="Arial"/>
          <w:bCs/>
        </w:rPr>
        <w:t xml:space="preserve"> after any amount of publication bias. P-curve and p-uniform are upwardly biased in the presence of heterogeneity, and their Type I error rates increase rapidly with increasing heterogeneity and </w:t>
      </w:r>
      <w:r>
        <w:rPr>
          <w:rFonts w:ascii="Arial" w:hAnsi="Arial" w:cs="Arial"/>
          <w:bCs/>
          <w:i/>
        </w:rPr>
        <w:t>k</w:t>
      </w:r>
      <w:r>
        <w:rPr>
          <w:rFonts w:ascii="Arial" w:hAnsi="Arial" w:cs="Arial"/>
          <w:bCs/>
        </w:rPr>
        <w:t xml:space="preserve">. [PET-PEESE I have no idea </w:t>
      </w:r>
      <w:proofErr w:type="gramStart"/>
      <w:r>
        <w:rPr>
          <w:rFonts w:ascii="Arial" w:hAnsi="Arial" w:cs="Arial"/>
          <w:bCs/>
        </w:rPr>
        <w:t>what’s</w:t>
      </w:r>
      <w:proofErr w:type="gramEnd"/>
      <w:r>
        <w:rPr>
          <w:rFonts w:ascii="Arial" w:hAnsi="Arial" w:cs="Arial"/>
          <w:bCs/>
        </w:rPr>
        <w:t xml:space="preserve"> going on.]</w:t>
      </w:r>
    </w:p>
    <w:p w14:paraId="446E4CCF" w14:textId="1B778961" w:rsidR="004C6C8C" w:rsidRDefault="004C6C8C" w:rsidP="005E343C">
      <w:pPr>
        <w:pStyle w:val="Normal1"/>
        <w:spacing w:line="480" w:lineRule="auto"/>
        <w:ind w:firstLine="709"/>
        <w:contextualSpacing/>
        <w:rPr>
          <w:rFonts w:ascii="Arial" w:hAnsi="Arial" w:cs="Arial"/>
          <w:bCs/>
        </w:rPr>
      </w:pPr>
      <w:r>
        <w:rPr>
          <w:rFonts w:ascii="Arial" w:hAnsi="Arial" w:cs="Arial"/>
          <w:bCs/>
        </w:rPr>
        <w:t>That said</w:t>
      </w:r>
      <w:proofErr w:type="gramStart"/>
      <w:r>
        <w:rPr>
          <w:rFonts w:ascii="Arial" w:hAnsi="Arial" w:cs="Arial"/>
          <w:bCs/>
        </w:rPr>
        <w:t>,</w:t>
      </w:r>
      <w:proofErr w:type="gramEnd"/>
      <w:r>
        <w:rPr>
          <w:rFonts w:ascii="Arial" w:hAnsi="Arial" w:cs="Arial"/>
          <w:bCs/>
        </w:rPr>
        <w:t xml:space="preserve"> 3PSM does have two weaknesses.</w:t>
      </w:r>
      <w:r w:rsidR="00046097">
        <w:rPr>
          <w:rFonts w:ascii="Arial" w:hAnsi="Arial" w:cs="Arial"/>
          <w:bCs/>
        </w:rPr>
        <w:t xml:space="preserve"> Its first weakness is </w:t>
      </w:r>
      <w:r>
        <w:rPr>
          <w:rFonts w:ascii="Arial" w:hAnsi="Arial" w:cs="Arial"/>
          <w:bCs/>
        </w:rPr>
        <w:t xml:space="preserve">downward bias when the meta-analyzed studies </w:t>
      </w:r>
      <w:proofErr w:type="gramStart"/>
      <w:r>
        <w:rPr>
          <w:rFonts w:ascii="Arial" w:hAnsi="Arial" w:cs="Arial"/>
          <w:bCs/>
        </w:rPr>
        <w:t>are influenced</w:t>
      </w:r>
      <w:proofErr w:type="gramEnd"/>
      <w:r>
        <w:rPr>
          <w:rFonts w:ascii="Arial" w:hAnsi="Arial" w:cs="Arial"/>
          <w:bCs/>
        </w:rPr>
        <w:t xml:space="preserve"> by QRPs, such that we have implemented them. </w:t>
      </w:r>
      <w:r w:rsidR="00707F86">
        <w:rPr>
          <w:rFonts w:ascii="Arial" w:hAnsi="Arial" w:cs="Arial"/>
          <w:bCs/>
        </w:rPr>
        <w:t xml:space="preserve">This weakness is unremarkable, as it </w:t>
      </w:r>
      <w:proofErr w:type="gramStart"/>
      <w:r w:rsidR="00707F86">
        <w:rPr>
          <w:rFonts w:ascii="Arial" w:hAnsi="Arial" w:cs="Arial"/>
          <w:bCs/>
        </w:rPr>
        <w:t>is shared</w:t>
      </w:r>
      <w:proofErr w:type="gramEnd"/>
      <w:r w:rsidR="00707F86">
        <w:rPr>
          <w:rFonts w:ascii="Arial" w:hAnsi="Arial" w:cs="Arial"/>
          <w:bCs/>
        </w:rPr>
        <w:t xml:space="preserve"> by p-curve and p-uniform. </w:t>
      </w:r>
      <w:r w:rsidR="00046097">
        <w:rPr>
          <w:rFonts w:ascii="Arial" w:hAnsi="Arial" w:cs="Arial"/>
          <w:bCs/>
        </w:rPr>
        <w:t xml:space="preserve">Despite this weakness, </w:t>
      </w:r>
      <w:r w:rsidR="00707F86">
        <w:rPr>
          <w:rFonts w:ascii="Arial" w:hAnsi="Arial" w:cs="Arial"/>
          <w:bCs/>
        </w:rPr>
        <w:t>we are encouraged to find that QRPs cause downward, rather than upward, bias in 3PSM – this allows 3PSM estimates to maintain conservative Type I error rates.</w:t>
      </w:r>
      <w:r w:rsidR="00046097">
        <w:rPr>
          <w:rFonts w:ascii="Arial" w:hAnsi="Arial" w:cs="Arial"/>
          <w:bCs/>
        </w:rPr>
        <w:t xml:space="preserve"> The second weakness of </w:t>
      </w:r>
      <w:r w:rsidR="00707F86">
        <w:rPr>
          <w:rFonts w:ascii="Arial" w:hAnsi="Arial" w:cs="Arial"/>
          <w:bCs/>
        </w:rPr>
        <w:t xml:space="preserve">3PSM </w:t>
      </w:r>
      <w:r w:rsidR="00046097">
        <w:rPr>
          <w:rFonts w:ascii="Arial" w:hAnsi="Arial" w:cs="Arial"/>
          <w:bCs/>
        </w:rPr>
        <w:t xml:space="preserve">is that it </w:t>
      </w:r>
      <w:proofErr w:type="gramStart"/>
      <w:r w:rsidR="00707F86">
        <w:rPr>
          <w:rFonts w:ascii="Arial" w:hAnsi="Arial" w:cs="Arial"/>
          <w:bCs/>
        </w:rPr>
        <w:t>cannot be implemented</w:t>
      </w:r>
      <w:proofErr w:type="gramEnd"/>
      <w:r w:rsidR="00707F86">
        <w:rPr>
          <w:rFonts w:ascii="Arial" w:hAnsi="Arial" w:cs="Arial"/>
          <w:bCs/>
        </w:rPr>
        <w:t xml:space="preserve"> when all studies are statistically significant.</w:t>
      </w:r>
      <w:r w:rsidR="00046097">
        <w:rPr>
          <w:rFonts w:ascii="Arial" w:hAnsi="Arial" w:cs="Arial"/>
          <w:bCs/>
        </w:rPr>
        <w:t xml:space="preserve"> When publication bias is very strong and unpublished results are difficult to </w:t>
      </w:r>
      <w:r w:rsidR="00046097">
        <w:rPr>
          <w:rFonts w:ascii="Arial" w:hAnsi="Arial" w:cs="Arial"/>
          <w:bCs/>
        </w:rPr>
        <w:lastRenderedPageBreak/>
        <w:t>retrieve, this may represent a substantial limitation to what one can accomplish through meta-analytic adjustment.</w:t>
      </w:r>
    </w:p>
    <w:p w14:paraId="55B7B791" w14:textId="6DAE4F60" w:rsidR="00B558BB" w:rsidRPr="00296350" w:rsidRDefault="006A6A81" w:rsidP="005E343C">
      <w:pPr>
        <w:pStyle w:val="Normal1"/>
        <w:spacing w:line="480" w:lineRule="auto"/>
        <w:ind w:firstLine="709"/>
        <w:contextualSpacing/>
        <w:rPr>
          <w:rFonts w:ascii="Arial" w:hAnsi="Arial" w:cs="Arial"/>
          <w:bCs/>
        </w:rPr>
      </w:pPr>
      <w:r>
        <w:rPr>
          <w:rFonts w:ascii="Arial" w:hAnsi="Arial" w:cs="Arial"/>
          <w:bCs/>
        </w:rPr>
        <w:t xml:space="preserve">Other limitations apply that are inherent to meta-analysis and not limitations of the specific method. Point estimates can be highly variable, particularly when </w:t>
      </w:r>
      <w:r>
        <w:rPr>
          <w:rFonts w:ascii="Arial" w:hAnsi="Arial" w:cs="Arial"/>
          <w:bCs/>
          <w:i/>
        </w:rPr>
        <w:t xml:space="preserve">k </w:t>
      </w:r>
      <w:r>
        <w:rPr>
          <w:rFonts w:ascii="Arial" w:hAnsi="Arial" w:cs="Arial"/>
          <w:bCs/>
        </w:rPr>
        <w:t xml:space="preserve">is small and heterogeneity is large. As 3PSM has to model parameters for each of the average effect, the heterogeneity, and the selection probability, it can require many studies to provide accurate and precise parameter estimates. </w:t>
      </w:r>
    </w:p>
    <w:p w14:paraId="1450420F" w14:textId="3BADC0D0" w:rsidR="00046097" w:rsidRDefault="00046097" w:rsidP="00296350">
      <w:pPr>
        <w:pStyle w:val="Normal1"/>
        <w:spacing w:line="480" w:lineRule="auto"/>
        <w:contextualSpacing/>
        <w:rPr>
          <w:rFonts w:ascii="Arial" w:hAnsi="Arial" w:cs="Arial"/>
          <w:b/>
          <w:bCs/>
        </w:rPr>
      </w:pPr>
      <w:r>
        <w:rPr>
          <w:rFonts w:ascii="Arial" w:hAnsi="Arial" w:cs="Arial"/>
          <w:b/>
          <w:bCs/>
        </w:rPr>
        <w:t>Other notes</w:t>
      </w:r>
    </w:p>
    <w:p w14:paraId="181368F2" w14:textId="59C3B11A" w:rsidR="00046097" w:rsidRPr="009E0F52" w:rsidRDefault="00046097" w:rsidP="005E343C">
      <w:pPr>
        <w:pStyle w:val="Normal1"/>
        <w:spacing w:line="480" w:lineRule="auto"/>
        <w:ind w:firstLine="709"/>
        <w:contextualSpacing/>
        <w:rPr>
          <w:rFonts w:ascii="Arial" w:hAnsi="Arial" w:cs="Arial"/>
          <w:bCs/>
        </w:rPr>
      </w:pPr>
      <w:proofErr w:type="spellStart"/>
      <w:r>
        <w:rPr>
          <w:rFonts w:ascii="Arial" w:hAnsi="Arial" w:cs="Arial"/>
          <w:b/>
          <w:bCs/>
        </w:rPr>
        <w:t>Overadjustment</w:t>
      </w:r>
      <w:proofErr w:type="spellEnd"/>
      <w:r>
        <w:rPr>
          <w:rFonts w:ascii="Arial" w:hAnsi="Arial" w:cs="Arial"/>
          <w:b/>
          <w:bCs/>
        </w:rPr>
        <w:t xml:space="preserve">. </w:t>
      </w:r>
      <w:r>
        <w:rPr>
          <w:rFonts w:ascii="Arial" w:hAnsi="Arial" w:cs="Arial"/>
          <w:bCs/>
        </w:rPr>
        <w:t xml:space="preserve">In the course of our simulations, we found that some methods in some circumstances </w:t>
      </w:r>
      <w:r w:rsidR="009E0F52">
        <w:rPr>
          <w:rFonts w:ascii="Arial" w:hAnsi="Arial" w:cs="Arial"/>
          <w:bCs/>
        </w:rPr>
        <w:t xml:space="preserve">tended to suffer from high rates of a peculiar sort of type </w:t>
      </w:r>
      <w:proofErr w:type="gramStart"/>
      <w:r w:rsidR="009E0F52">
        <w:rPr>
          <w:rFonts w:ascii="Arial" w:hAnsi="Arial" w:cs="Arial"/>
          <w:bCs/>
        </w:rPr>
        <w:t>I</w:t>
      </w:r>
      <w:proofErr w:type="gramEnd"/>
      <w:r w:rsidR="009E0F52">
        <w:rPr>
          <w:rFonts w:ascii="Arial" w:hAnsi="Arial" w:cs="Arial"/>
          <w:bCs/>
        </w:rPr>
        <w:t xml:space="preserve"> error. This peculiarity was estimation of the true effect size as being both statistically significant and of opposite sign than the naïve estimate. PET, 3PSM, and </w:t>
      </w:r>
      <w:commentRangeStart w:id="31"/>
      <w:r w:rsidR="009E0F52">
        <w:rPr>
          <w:rFonts w:ascii="Arial" w:hAnsi="Arial" w:cs="Arial"/>
          <w:bCs/>
        </w:rPr>
        <w:t xml:space="preserve">p-curve </w:t>
      </w:r>
      <w:commentRangeEnd w:id="31"/>
      <w:r w:rsidR="009E0F52">
        <w:rPr>
          <w:rStyle w:val="CommentReference"/>
          <w:rFonts w:cs="Mangal"/>
        </w:rPr>
        <w:commentReference w:id="31"/>
      </w:r>
      <w:r w:rsidR="0077326A">
        <w:rPr>
          <w:rFonts w:ascii="Arial" w:hAnsi="Arial" w:cs="Arial"/>
          <w:bCs/>
        </w:rPr>
        <w:t xml:space="preserve">would often report significant negative effects, particularly in the context of strong heterogeneity and QRPs. </w:t>
      </w:r>
      <w:r w:rsidR="00A14F27">
        <w:rPr>
          <w:rFonts w:ascii="Arial" w:hAnsi="Arial" w:cs="Arial"/>
          <w:bCs/>
        </w:rPr>
        <w:t xml:space="preserve">It seems very unlikely that one should recover a negative true effect from a literature that argues a significant positive effect. Thus, we encourage researchers to interpret adjusted effect sizes of opposite sign as </w:t>
      </w:r>
      <w:proofErr w:type="spellStart"/>
      <w:r w:rsidR="00A14F27">
        <w:rPr>
          <w:rFonts w:ascii="Arial" w:hAnsi="Arial" w:cs="Arial"/>
          <w:bCs/>
        </w:rPr>
        <w:t>overadjustments</w:t>
      </w:r>
      <w:proofErr w:type="spellEnd"/>
      <w:r w:rsidR="00A14F27">
        <w:rPr>
          <w:rFonts w:ascii="Arial" w:hAnsi="Arial" w:cs="Arial"/>
          <w:bCs/>
        </w:rPr>
        <w:t xml:space="preserve"> driven by heterogeneity and QRPs; a more likely effect size is zero.</w:t>
      </w:r>
    </w:p>
    <w:p w14:paraId="35F7749B" w14:textId="5340E6C7" w:rsidR="00707F86" w:rsidRDefault="00A14F27" w:rsidP="005E343C">
      <w:pPr>
        <w:pStyle w:val="Normal1"/>
        <w:spacing w:line="480" w:lineRule="auto"/>
        <w:ind w:firstLine="709"/>
        <w:contextualSpacing/>
        <w:rPr>
          <w:rFonts w:ascii="Arial" w:hAnsi="Arial" w:cs="Arial"/>
          <w:bCs/>
        </w:rPr>
      </w:pPr>
      <w:r>
        <w:rPr>
          <w:rFonts w:ascii="Arial" w:hAnsi="Arial" w:cs="Arial"/>
          <w:b/>
          <w:bCs/>
        </w:rPr>
        <w:t xml:space="preserve">The influence of QRPs. </w:t>
      </w:r>
      <w:r>
        <w:rPr>
          <w:rFonts w:ascii="Arial" w:hAnsi="Arial" w:cs="Arial"/>
          <w:bCs/>
        </w:rPr>
        <w:t xml:space="preserve">Looking at the performance of naïve random-effects meta-analysis across settings, we make the surprising observation that, given a degree of selection for significance in publication and given a number of published studies </w:t>
      </w:r>
      <w:r>
        <w:rPr>
          <w:rFonts w:ascii="Arial" w:hAnsi="Arial" w:cs="Arial"/>
          <w:bCs/>
          <w:i/>
        </w:rPr>
        <w:t xml:space="preserve">k, </w:t>
      </w:r>
      <w:r>
        <w:rPr>
          <w:rFonts w:ascii="Arial" w:hAnsi="Arial" w:cs="Arial"/>
          <w:bCs/>
        </w:rPr>
        <w:t xml:space="preserve">the degree of QRPs used in publishing those </w:t>
      </w:r>
      <w:r>
        <w:rPr>
          <w:rFonts w:ascii="Arial" w:hAnsi="Arial" w:cs="Arial"/>
          <w:bCs/>
          <w:i/>
        </w:rPr>
        <w:t xml:space="preserve">k </w:t>
      </w:r>
      <w:r>
        <w:rPr>
          <w:rFonts w:ascii="Arial" w:hAnsi="Arial" w:cs="Arial"/>
          <w:bCs/>
        </w:rPr>
        <w:t xml:space="preserve">studies has only a small effect in increasing the bias of the estimate. </w:t>
      </w:r>
      <w:r w:rsidR="00BA0080">
        <w:rPr>
          <w:rFonts w:ascii="Arial" w:hAnsi="Arial" w:cs="Arial"/>
          <w:bCs/>
        </w:rPr>
        <w:t xml:space="preserve">This suggests to us that the primary cause of bias in meta-analysis </w:t>
      </w:r>
      <w:r w:rsidR="009B71EF">
        <w:rPr>
          <w:rFonts w:ascii="Arial" w:hAnsi="Arial" w:cs="Arial"/>
          <w:bCs/>
        </w:rPr>
        <w:t>may be</w:t>
      </w:r>
      <w:r w:rsidR="00BA0080">
        <w:rPr>
          <w:rFonts w:ascii="Arial" w:hAnsi="Arial" w:cs="Arial"/>
          <w:bCs/>
        </w:rPr>
        <w:t xml:space="preserve"> </w:t>
      </w:r>
      <w:r w:rsidR="009B71EF">
        <w:rPr>
          <w:rFonts w:ascii="Arial" w:hAnsi="Arial" w:cs="Arial"/>
          <w:bCs/>
        </w:rPr>
        <w:t>the</w:t>
      </w:r>
      <w:r w:rsidR="00BA0080">
        <w:rPr>
          <w:rFonts w:ascii="Arial" w:hAnsi="Arial" w:cs="Arial"/>
          <w:bCs/>
        </w:rPr>
        <w:t xml:space="preserve"> publication filter that favors </w:t>
      </w:r>
      <w:proofErr w:type="gramStart"/>
      <w:r w:rsidR="00BA0080">
        <w:rPr>
          <w:rFonts w:ascii="Arial" w:hAnsi="Arial" w:cs="Arial"/>
          <w:bCs/>
        </w:rPr>
        <w:t>statistically-significant</w:t>
      </w:r>
      <w:proofErr w:type="gramEnd"/>
      <w:r w:rsidR="00BA0080">
        <w:rPr>
          <w:rFonts w:ascii="Arial" w:hAnsi="Arial" w:cs="Arial"/>
          <w:bCs/>
        </w:rPr>
        <w:t xml:space="preserve"> results. </w:t>
      </w:r>
      <w:r w:rsidR="009B71EF">
        <w:rPr>
          <w:rFonts w:ascii="Arial" w:hAnsi="Arial" w:cs="Arial"/>
          <w:bCs/>
        </w:rPr>
        <w:t xml:space="preserve">When QRPs are common but every result </w:t>
      </w:r>
      <w:proofErr w:type="gramStart"/>
      <w:r w:rsidR="009B71EF">
        <w:rPr>
          <w:rFonts w:ascii="Arial" w:hAnsi="Arial" w:cs="Arial"/>
          <w:bCs/>
        </w:rPr>
        <w:t>is published</w:t>
      </w:r>
      <w:proofErr w:type="gramEnd"/>
      <w:r w:rsidR="009B71EF">
        <w:rPr>
          <w:rFonts w:ascii="Arial" w:hAnsi="Arial" w:cs="Arial"/>
          <w:bCs/>
        </w:rPr>
        <w:t xml:space="preserve">, there is only a very slight upward bias – every significant result is still matched by several failures to replicate, and of the studies that are p-hacked, not every one </w:t>
      </w:r>
      <w:r w:rsidR="009B71EF">
        <w:rPr>
          <w:rFonts w:ascii="Arial" w:hAnsi="Arial" w:cs="Arial"/>
          <w:bCs/>
        </w:rPr>
        <w:lastRenderedPageBreak/>
        <w:t xml:space="preserve">finds statistical significance, and many yet publish null results. By contrast, when publication bias is strong, the bias </w:t>
      </w:r>
      <w:proofErr w:type="gramStart"/>
      <w:r w:rsidR="009B71EF">
        <w:rPr>
          <w:rFonts w:ascii="Arial" w:hAnsi="Arial" w:cs="Arial"/>
          <w:bCs/>
        </w:rPr>
        <w:t>is already inflicted</w:t>
      </w:r>
      <w:proofErr w:type="gramEnd"/>
      <w:r w:rsidR="009B71EF">
        <w:rPr>
          <w:rFonts w:ascii="Arial" w:hAnsi="Arial" w:cs="Arial"/>
          <w:bCs/>
        </w:rPr>
        <w:t xml:space="preserve">: It does not matter whether the ten significant results come from twenty p-hacked studies or from </w:t>
      </w:r>
      <w:r w:rsidR="00CF3A38">
        <w:rPr>
          <w:rFonts w:ascii="Arial" w:hAnsi="Arial" w:cs="Arial"/>
          <w:bCs/>
        </w:rPr>
        <w:t>two</w:t>
      </w:r>
      <w:r w:rsidR="009B71EF">
        <w:rPr>
          <w:rFonts w:ascii="Arial" w:hAnsi="Arial" w:cs="Arial"/>
          <w:bCs/>
        </w:rPr>
        <w:t xml:space="preserve"> hundred honest studies. </w:t>
      </w:r>
    </w:p>
    <w:p w14:paraId="01F9D4AF" w14:textId="02BA7ED1" w:rsidR="009B71EF" w:rsidRDefault="009B71EF" w:rsidP="005E343C">
      <w:pPr>
        <w:pStyle w:val="Normal1"/>
        <w:spacing w:line="480" w:lineRule="auto"/>
        <w:ind w:firstLine="709"/>
        <w:contextualSpacing/>
        <w:rPr>
          <w:rFonts w:ascii="Arial" w:hAnsi="Arial" w:cs="Arial"/>
          <w:bCs/>
        </w:rPr>
      </w:pPr>
      <w:r>
        <w:rPr>
          <w:rFonts w:ascii="Arial" w:hAnsi="Arial" w:cs="Arial"/>
          <w:bCs/>
        </w:rPr>
        <w:t>Given that selection bias seems to have the stronger role in meta-analytic bias, we suspect that the effect of QRPs in meta-analysis is less so to bias the effect size as to increase the number of studies that appear to confirm the biased estimate.</w:t>
      </w:r>
      <w:r w:rsidR="00CF3A38">
        <w:rPr>
          <w:rFonts w:ascii="Arial" w:hAnsi="Arial" w:cs="Arial"/>
          <w:bCs/>
        </w:rPr>
        <w:t xml:space="preserve"> Consider a hypothetical example: Suppose we plan to perform two hundred experiments on a null effect, and journals will only publish the significant results. Suppose further that every experiment is a two-sample between-subjects design with twenty subjects per cell. To reach statistical significance, and hence, publication, a study must yield an effect size of </w:t>
      </w:r>
      <w:r w:rsidR="00CF3A38">
        <w:rPr>
          <w:rFonts w:ascii="Arial" w:hAnsi="Arial" w:cs="Arial"/>
          <w:bCs/>
          <w:i/>
        </w:rPr>
        <w:t>d</w:t>
      </w:r>
      <w:r w:rsidR="00CF3A38">
        <w:rPr>
          <w:rFonts w:ascii="Arial" w:hAnsi="Arial" w:cs="Arial"/>
          <w:bCs/>
        </w:rPr>
        <w:t xml:space="preserve"> ≥ 0.64. If there is no </w:t>
      </w:r>
      <w:proofErr w:type="gramStart"/>
      <w:r w:rsidR="00CF3A38">
        <w:rPr>
          <w:rFonts w:ascii="Arial" w:hAnsi="Arial" w:cs="Arial"/>
          <w:bCs/>
        </w:rPr>
        <w:t>p-hacking</w:t>
      </w:r>
      <w:proofErr w:type="gramEnd"/>
      <w:r w:rsidR="00CF3A38">
        <w:rPr>
          <w:rFonts w:ascii="Arial" w:hAnsi="Arial" w:cs="Arial"/>
          <w:bCs/>
        </w:rPr>
        <w:t xml:space="preserve">, we expect (on average) 10 false positives to be published; each reports </w:t>
      </w:r>
      <w:r w:rsidR="00CF3A38">
        <w:rPr>
          <w:rFonts w:ascii="Arial" w:hAnsi="Arial" w:cs="Arial"/>
          <w:bCs/>
          <w:i/>
        </w:rPr>
        <w:t>d</w:t>
      </w:r>
      <w:r w:rsidR="00CF3A38">
        <w:rPr>
          <w:rFonts w:ascii="Arial" w:hAnsi="Arial" w:cs="Arial"/>
          <w:bCs/>
        </w:rPr>
        <w:t xml:space="preserve"> ≥ 0.64, and so the meta-analysis reports </w:t>
      </w:r>
      <w:r w:rsidR="00CF3A38">
        <w:rPr>
          <w:rFonts w:ascii="Arial" w:hAnsi="Arial" w:cs="Arial"/>
          <w:bCs/>
          <w:i/>
        </w:rPr>
        <w:t>d</w:t>
      </w:r>
      <w:r w:rsidR="00CF3A38">
        <w:rPr>
          <w:rFonts w:ascii="Arial" w:hAnsi="Arial" w:cs="Arial"/>
          <w:bCs/>
        </w:rPr>
        <w:t xml:space="preserve"> ≥ 0.64. If there is </w:t>
      </w:r>
      <w:proofErr w:type="gramStart"/>
      <w:r w:rsidR="00CF3A38">
        <w:rPr>
          <w:rFonts w:ascii="Arial" w:hAnsi="Arial" w:cs="Arial"/>
          <w:bCs/>
        </w:rPr>
        <w:t>p-hacking</w:t>
      </w:r>
      <w:proofErr w:type="gramEnd"/>
      <w:r w:rsidR="00CF3A38">
        <w:rPr>
          <w:rFonts w:ascii="Arial" w:hAnsi="Arial" w:cs="Arial"/>
          <w:bCs/>
        </w:rPr>
        <w:t xml:space="preserve">, Type I error is inflated, say, to 25%. In this case, fifty false positives </w:t>
      </w:r>
      <w:proofErr w:type="gramStart"/>
      <w:r w:rsidR="00CF3A38">
        <w:rPr>
          <w:rFonts w:ascii="Arial" w:hAnsi="Arial" w:cs="Arial"/>
          <w:bCs/>
        </w:rPr>
        <w:t>are published</w:t>
      </w:r>
      <w:proofErr w:type="gramEnd"/>
      <w:r w:rsidR="00CF3A38">
        <w:rPr>
          <w:rFonts w:ascii="Arial" w:hAnsi="Arial" w:cs="Arial"/>
          <w:bCs/>
        </w:rPr>
        <w:t xml:space="preserve">; again, each reports </w:t>
      </w:r>
      <w:r w:rsidR="00CF3A38">
        <w:rPr>
          <w:rFonts w:ascii="Arial" w:hAnsi="Arial" w:cs="Arial"/>
          <w:bCs/>
          <w:i/>
        </w:rPr>
        <w:t>d</w:t>
      </w:r>
      <w:r w:rsidR="00CF3A38">
        <w:rPr>
          <w:rFonts w:ascii="Arial" w:hAnsi="Arial" w:cs="Arial"/>
          <w:bCs/>
        </w:rPr>
        <w:t xml:space="preserve"> ≥ 0.64, so the meta-analysis similarly reports </w:t>
      </w:r>
      <w:r w:rsidR="00CF3A38">
        <w:rPr>
          <w:rFonts w:ascii="Arial" w:hAnsi="Arial" w:cs="Arial"/>
          <w:bCs/>
          <w:i/>
        </w:rPr>
        <w:t>d</w:t>
      </w:r>
      <w:r w:rsidR="00CF3A38">
        <w:rPr>
          <w:rFonts w:ascii="Arial" w:hAnsi="Arial" w:cs="Arial"/>
          <w:bCs/>
        </w:rPr>
        <w:t xml:space="preserve"> ≥ 0.64. </w:t>
      </w:r>
      <w:r w:rsidR="00AF604D">
        <w:rPr>
          <w:rFonts w:ascii="Arial" w:hAnsi="Arial" w:cs="Arial"/>
          <w:bCs/>
        </w:rPr>
        <w:t xml:space="preserve">The </w:t>
      </w:r>
      <w:proofErr w:type="gramStart"/>
      <w:r w:rsidR="00AF604D">
        <w:rPr>
          <w:rFonts w:ascii="Arial" w:hAnsi="Arial" w:cs="Arial"/>
          <w:bCs/>
        </w:rPr>
        <w:t>degree of bias was predetermined by the sample size and the publication filter</w:t>
      </w:r>
      <w:proofErr w:type="gramEnd"/>
      <w:r w:rsidR="00AF604D">
        <w:rPr>
          <w:rFonts w:ascii="Arial" w:hAnsi="Arial" w:cs="Arial"/>
          <w:bCs/>
        </w:rPr>
        <w:t xml:space="preserve">; p-hacking only makes it possible for more studies to reach that degree of bias. </w:t>
      </w:r>
      <w:r w:rsidR="00C15814">
        <w:rPr>
          <w:rFonts w:ascii="Arial" w:hAnsi="Arial" w:cs="Arial"/>
          <w:bCs/>
        </w:rPr>
        <w:t xml:space="preserve">As one of our departments used to joke before awareness of </w:t>
      </w:r>
      <w:proofErr w:type="gramStart"/>
      <w:r w:rsidR="00C15814">
        <w:rPr>
          <w:rFonts w:ascii="Arial" w:hAnsi="Arial" w:cs="Arial"/>
          <w:bCs/>
        </w:rPr>
        <w:t>p-hacking</w:t>
      </w:r>
      <w:proofErr w:type="gramEnd"/>
      <w:r w:rsidR="00C15814">
        <w:rPr>
          <w:rFonts w:ascii="Arial" w:hAnsi="Arial" w:cs="Arial"/>
          <w:bCs/>
        </w:rPr>
        <w:t xml:space="preserve">, “everything correlates at </w:t>
      </w:r>
      <w:r w:rsidR="00C15814">
        <w:rPr>
          <w:rFonts w:ascii="Arial" w:hAnsi="Arial" w:cs="Arial"/>
          <w:bCs/>
          <w:i/>
        </w:rPr>
        <w:t xml:space="preserve">r </w:t>
      </w:r>
      <w:r w:rsidR="00C15814">
        <w:rPr>
          <w:rFonts w:ascii="Arial" w:hAnsi="Arial" w:cs="Arial"/>
          <w:bCs/>
        </w:rPr>
        <w:t xml:space="preserve">= 0.3” – at least, when </w:t>
      </w:r>
      <w:r w:rsidR="00B558BB">
        <w:rPr>
          <w:rFonts w:ascii="Arial" w:hAnsi="Arial" w:cs="Arial"/>
          <w:bCs/>
        </w:rPr>
        <w:t>one is working from a sample of 40 observations and has filtered for statistical significance.</w:t>
      </w:r>
    </w:p>
    <w:p w14:paraId="5A61A809" w14:textId="77777777" w:rsidR="00CE0BAF" w:rsidRPr="006047D9" w:rsidRDefault="00CE0BAF" w:rsidP="00CE0BAF">
      <w:pPr>
        <w:pStyle w:val="Normal1"/>
        <w:spacing w:line="480" w:lineRule="auto"/>
        <w:ind w:firstLine="709"/>
        <w:contextualSpacing/>
        <w:rPr>
          <w:rFonts w:ascii="Arial" w:hAnsi="Arial" w:cs="Arial"/>
          <w:bCs/>
        </w:rPr>
      </w:pPr>
      <w:r>
        <w:rPr>
          <w:rFonts w:ascii="Arial" w:hAnsi="Arial" w:cs="Arial"/>
          <w:bCs/>
        </w:rPr>
        <w:t xml:space="preserve">One might be tempted to continue the current norms of selective publishing and trust 3PSM to sort it all out. We do not encourage this. Selection filters harm the efficiency of 3PSM in two ways: first, publishing only the significant results reduces the analyzed studies </w:t>
      </w:r>
      <w:r>
        <w:rPr>
          <w:rFonts w:ascii="Arial" w:hAnsi="Arial" w:cs="Arial"/>
          <w:bCs/>
          <w:i/>
        </w:rPr>
        <w:t xml:space="preserve">k, </w:t>
      </w:r>
      <w:r>
        <w:rPr>
          <w:rFonts w:ascii="Arial" w:hAnsi="Arial" w:cs="Arial"/>
          <w:bCs/>
        </w:rPr>
        <w:t xml:space="preserve">and second, stricter selection filters introduce further sampling error into the parameter estimates. Indulging in </w:t>
      </w:r>
      <w:proofErr w:type="gramStart"/>
      <w:r>
        <w:rPr>
          <w:rFonts w:ascii="Arial" w:hAnsi="Arial" w:cs="Arial"/>
          <w:bCs/>
        </w:rPr>
        <w:t>p-hacking</w:t>
      </w:r>
      <w:proofErr w:type="gramEnd"/>
      <w:r>
        <w:rPr>
          <w:rFonts w:ascii="Arial" w:hAnsi="Arial" w:cs="Arial"/>
          <w:bCs/>
        </w:rPr>
        <w:t xml:space="preserve"> in primary research may also lead to bias in 3PSM estimates; an excess of Type I error in primary research may lead to an increased Type II error in meta-analysis.</w:t>
      </w:r>
    </w:p>
    <w:p w14:paraId="5BB9DD06" w14:textId="22EE6837" w:rsidR="00413CC4" w:rsidRPr="005E343C" w:rsidRDefault="00413CC4" w:rsidP="005E343C">
      <w:pPr>
        <w:pStyle w:val="Normal1"/>
        <w:spacing w:line="480" w:lineRule="auto"/>
        <w:contextualSpacing/>
        <w:rPr>
          <w:rFonts w:ascii="Arial" w:hAnsi="Arial" w:cs="Arial"/>
          <w:b/>
          <w:bCs/>
        </w:rPr>
      </w:pPr>
      <w:r w:rsidRPr="005E343C">
        <w:rPr>
          <w:rFonts w:ascii="Arial" w:hAnsi="Arial" w:cs="Arial"/>
          <w:b/>
          <w:bCs/>
        </w:rPr>
        <w:lastRenderedPageBreak/>
        <w:t>Limitations</w:t>
      </w:r>
    </w:p>
    <w:p w14:paraId="0461251F" w14:textId="0A6DAD13" w:rsidR="00413CC4" w:rsidRPr="00413CC4" w:rsidRDefault="00413CC4" w:rsidP="00413CC4">
      <w:pPr>
        <w:pStyle w:val="Normal1"/>
        <w:spacing w:line="480" w:lineRule="auto"/>
        <w:ind w:firstLine="709"/>
        <w:contextualSpacing/>
        <w:rPr>
          <w:rFonts w:ascii="Arial" w:hAnsi="Arial" w:cs="Arial"/>
          <w:bCs/>
        </w:rPr>
      </w:pPr>
      <w:r w:rsidRPr="005E343C">
        <w:rPr>
          <w:rFonts w:ascii="Arial" w:hAnsi="Arial" w:cs="Arial"/>
          <w:b/>
          <w:bCs/>
        </w:rPr>
        <w:t>QRPs.</w:t>
      </w:r>
      <w:r w:rsidRPr="00413CC4">
        <w:rPr>
          <w:rFonts w:ascii="Arial" w:hAnsi="Arial" w:cs="Arial"/>
          <w:bCs/>
        </w:rPr>
        <w:t xml:space="preserve"> We modeled some forms of QRPs and found that they had a small upward bias on naïve estimates and often a downward bias on adjusted estimates. Of course, QRPs are a heterogeneous batch of behaviors. Outlier exclusion, optional stopping, subgroup analysis, and outcome switching may each have their own effects on meta-analysis and adjustment. It is hard to say the degree to which adjustments </w:t>
      </w:r>
      <w:proofErr w:type="gramStart"/>
      <w:r w:rsidRPr="00413CC4">
        <w:rPr>
          <w:rFonts w:ascii="Arial" w:hAnsi="Arial" w:cs="Arial"/>
          <w:bCs/>
        </w:rPr>
        <w:t>are influenced</w:t>
      </w:r>
      <w:proofErr w:type="gramEnd"/>
      <w:r w:rsidRPr="00413CC4">
        <w:rPr>
          <w:rFonts w:ascii="Arial" w:hAnsi="Arial" w:cs="Arial"/>
          <w:bCs/>
        </w:rPr>
        <w:t xml:space="preserve"> by the kind of QRPs that happen in the real world. </w:t>
      </w:r>
      <w:proofErr w:type="gramStart"/>
      <w:r w:rsidRPr="00413CC4">
        <w:rPr>
          <w:rFonts w:ascii="Arial" w:hAnsi="Arial" w:cs="Arial"/>
          <w:bCs/>
        </w:rPr>
        <w:t>But</w:t>
      </w:r>
      <w:proofErr w:type="gramEnd"/>
      <w:r w:rsidRPr="00413CC4">
        <w:rPr>
          <w:rFonts w:ascii="Arial" w:hAnsi="Arial" w:cs="Arial"/>
          <w:bCs/>
        </w:rPr>
        <w:t xml:space="preserve"> this is a start. </w:t>
      </w:r>
    </w:p>
    <w:p w14:paraId="19E01D38" w14:textId="5A18FC5D" w:rsidR="00413CC4" w:rsidRDefault="00413CC4" w:rsidP="005E343C">
      <w:pPr>
        <w:pStyle w:val="Normal1"/>
        <w:spacing w:line="480" w:lineRule="auto"/>
        <w:ind w:firstLine="709"/>
        <w:contextualSpacing/>
        <w:rPr>
          <w:rFonts w:ascii="Arial" w:hAnsi="Arial" w:cs="Arial"/>
          <w:bCs/>
        </w:rPr>
      </w:pPr>
      <w:r w:rsidRPr="005E343C">
        <w:rPr>
          <w:rFonts w:ascii="Arial" w:hAnsi="Arial" w:cs="Arial"/>
          <w:b/>
          <w:bCs/>
        </w:rPr>
        <w:t>Selection filter.</w:t>
      </w:r>
      <w:r w:rsidRPr="00413CC4">
        <w:rPr>
          <w:rFonts w:ascii="Arial" w:hAnsi="Arial" w:cs="Arial"/>
          <w:bCs/>
        </w:rPr>
        <w:t xml:space="preserve"> We modeled a simple selection filter based on a single p &lt; .05 threshold. Given the increase in appreciation for well-powered null results, it is possible that selection filters are less rigid for large sample sizes.</w:t>
      </w:r>
      <w:r>
        <w:rPr>
          <w:rFonts w:ascii="Arial" w:hAnsi="Arial" w:cs="Arial"/>
          <w:bCs/>
        </w:rPr>
        <w:t xml:space="preserve"> Well-powered results immune to publication bias </w:t>
      </w:r>
      <w:proofErr w:type="gramStart"/>
      <w:r>
        <w:rPr>
          <w:rFonts w:ascii="Arial" w:hAnsi="Arial" w:cs="Arial"/>
          <w:bCs/>
        </w:rPr>
        <w:t>may be expected</w:t>
      </w:r>
      <w:proofErr w:type="gramEnd"/>
      <w:r>
        <w:rPr>
          <w:rFonts w:ascii="Arial" w:hAnsi="Arial" w:cs="Arial"/>
          <w:bCs/>
        </w:rPr>
        <w:t xml:space="preserve"> to improve the performance of PEESE and Top N, which emphasize the high-powered studies.</w:t>
      </w:r>
    </w:p>
    <w:p w14:paraId="0B965D4F" w14:textId="3084ECC0" w:rsidR="00CE0BAF" w:rsidRPr="00CE0BAF" w:rsidRDefault="00CE0BAF" w:rsidP="005E343C">
      <w:pPr>
        <w:pStyle w:val="Normal1"/>
        <w:spacing w:line="480" w:lineRule="auto"/>
        <w:ind w:firstLine="709"/>
        <w:contextualSpacing/>
        <w:rPr>
          <w:rFonts w:ascii="Arial" w:hAnsi="Arial" w:cs="Arial"/>
          <w:b/>
          <w:bCs/>
          <w:rPrChange w:id="32" w:author="Hilgard, Joseph" w:date="2016-12-15T12:57:00Z">
            <w:rPr>
              <w:rFonts w:ascii="Arial" w:hAnsi="Arial" w:cs="Arial"/>
              <w:bCs/>
            </w:rPr>
          </w:rPrChange>
        </w:rPr>
      </w:pPr>
      <w:r>
        <w:rPr>
          <w:rFonts w:ascii="Arial" w:hAnsi="Arial" w:cs="Arial"/>
          <w:b/>
          <w:bCs/>
        </w:rPr>
        <w:t xml:space="preserve">Orthogonality of factors. </w:t>
      </w:r>
      <w:r w:rsidRPr="005E343C">
        <w:rPr>
          <w:rFonts w:ascii="Arial" w:hAnsi="Arial" w:cs="Arial"/>
          <w:bCs/>
        </w:rPr>
        <w:t>H</w:t>
      </w:r>
      <w:r>
        <w:rPr>
          <w:rFonts w:ascii="Arial" w:hAnsi="Arial" w:cs="Arial"/>
          <w:bCs/>
        </w:rPr>
        <w:t xml:space="preserve">ere we have modeled effect size, heterogeneity, publication filters, and QRPs as independent processes. In the real world, they may </w:t>
      </w:r>
      <w:proofErr w:type="gramStart"/>
      <w:r>
        <w:rPr>
          <w:rFonts w:ascii="Arial" w:hAnsi="Arial" w:cs="Arial"/>
          <w:bCs/>
        </w:rPr>
        <w:t>not be independent</w:t>
      </w:r>
      <w:proofErr w:type="gramEnd"/>
      <w:r>
        <w:rPr>
          <w:rFonts w:ascii="Arial" w:hAnsi="Arial" w:cs="Arial"/>
          <w:bCs/>
        </w:rPr>
        <w:t xml:space="preserve">. QRPs may be more common when they are necessary to reach statistical significance, such as when the true effect size is small or nil. Strict selection filters on a research area may encourage QRPs, and QRPs may give the impression that journals should expect </w:t>
      </w:r>
      <w:proofErr w:type="gramStart"/>
      <w:r>
        <w:rPr>
          <w:rFonts w:ascii="Arial" w:hAnsi="Arial" w:cs="Arial"/>
          <w:bCs/>
        </w:rPr>
        <w:t>statistically-significant</w:t>
      </w:r>
      <w:proofErr w:type="gramEnd"/>
      <w:r>
        <w:rPr>
          <w:rFonts w:ascii="Arial" w:hAnsi="Arial" w:cs="Arial"/>
          <w:bCs/>
        </w:rPr>
        <w:t xml:space="preserve"> results.</w:t>
      </w:r>
    </w:p>
    <w:p w14:paraId="7841DBAD" w14:textId="0F3DAECD" w:rsidR="00A14F27" w:rsidRPr="00A14F27" w:rsidRDefault="00CE0BAF" w:rsidP="00296350">
      <w:pPr>
        <w:pStyle w:val="Normal1"/>
        <w:spacing w:line="480" w:lineRule="auto"/>
        <w:contextualSpacing/>
        <w:rPr>
          <w:rFonts w:ascii="Arial" w:hAnsi="Arial" w:cs="Arial"/>
          <w:bCs/>
        </w:rPr>
      </w:pPr>
      <w:r>
        <w:rPr>
          <w:rFonts w:ascii="Arial" w:hAnsi="Arial" w:cs="Arial"/>
          <w:b/>
          <w:bCs/>
        </w:rPr>
        <w:t>Ways forward</w:t>
      </w:r>
    </w:p>
    <w:p w14:paraId="72BE2A9A" w14:textId="6EC4C7DB" w:rsidR="004C059D" w:rsidRDefault="00EE4230">
      <w:pPr>
        <w:pStyle w:val="Normal1"/>
        <w:spacing w:line="480" w:lineRule="auto"/>
        <w:contextualSpacing/>
        <w:rPr>
          <w:rFonts w:ascii="Arial" w:hAnsi="Arial" w:cs="Arial"/>
          <w:bCs/>
        </w:rPr>
      </w:pPr>
      <w:r>
        <w:rPr>
          <w:rFonts w:ascii="Arial" w:hAnsi="Arial" w:cs="Arial"/>
          <w:bCs/>
        </w:rPr>
        <w:tab/>
        <w:t xml:space="preserve">The most effective </w:t>
      </w:r>
      <w:r w:rsidR="00CE0BAF">
        <w:rPr>
          <w:rFonts w:ascii="Arial" w:hAnsi="Arial" w:cs="Arial"/>
          <w:bCs/>
        </w:rPr>
        <w:t>route to accurate meta-analytic results</w:t>
      </w:r>
      <w:r>
        <w:rPr>
          <w:rFonts w:ascii="Arial" w:hAnsi="Arial" w:cs="Arial"/>
          <w:bCs/>
        </w:rPr>
        <w:t xml:space="preserve"> is to </w:t>
      </w:r>
      <w:r w:rsidR="004C059D">
        <w:rPr>
          <w:rFonts w:ascii="Arial" w:hAnsi="Arial" w:cs="Arial"/>
          <w:bCs/>
        </w:rPr>
        <w:t>prevent bias directly in the</w:t>
      </w:r>
      <w:r>
        <w:rPr>
          <w:rFonts w:ascii="Arial" w:hAnsi="Arial" w:cs="Arial"/>
          <w:bCs/>
        </w:rPr>
        <w:t xml:space="preserve"> primary literature. As can be seen from Figures 3 and 4, the standard random-effects method performs admirably in the absence of QRPs and publication bias, regardless of the true underlying effect or the level of heterogeneity. </w:t>
      </w:r>
    </w:p>
    <w:p w14:paraId="1DB2BD6C" w14:textId="3AE66034" w:rsidR="00C50DA9" w:rsidRDefault="00EE4230" w:rsidP="005E343C">
      <w:pPr>
        <w:pStyle w:val="Normal1"/>
        <w:spacing w:line="480" w:lineRule="auto"/>
        <w:ind w:firstLine="709"/>
        <w:contextualSpacing/>
        <w:rPr>
          <w:rFonts w:ascii="Arial" w:hAnsi="Arial" w:cs="Arial"/>
          <w:bCs/>
        </w:rPr>
      </w:pPr>
      <w:r>
        <w:rPr>
          <w:rFonts w:ascii="Arial" w:hAnsi="Arial" w:cs="Arial"/>
          <w:bCs/>
        </w:rPr>
        <w:t xml:space="preserve">Of course, for researchers interested in applying meta-analysis to psychology research as it currently is, this solution is of no value. </w:t>
      </w:r>
      <w:r w:rsidR="004C059D">
        <w:rPr>
          <w:rFonts w:ascii="Arial" w:hAnsi="Arial" w:cs="Arial"/>
          <w:bCs/>
        </w:rPr>
        <w:t>Our results suggest that application of the three-</w:t>
      </w:r>
      <w:r w:rsidR="004C059D">
        <w:rPr>
          <w:rFonts w:ascii="Arial" w:hAnsi="Arial" w:cs="Arial"/>
          <w:bCs/>
        </w:rPr>
        <w:lastRenderedPageBreak/>
        <w:t xml:space="preserve">parameter selection model is relatively unbiased, efficient, and appropriate for application in psychological research. </w:t>
      </w:r>
      <w:r w:rsidR="00C50DA9">
        <w:rPr>
          <w:rFonts w:ascii="Arial" w:hAnsi="Arial" w:cs="Arial"/>
          <w:bCs/>
        </w:rPr>
        <w:t>However, its estimates are still subject to sampling error and can be misleading due to chance. Given the greater variance associated with 3PSM, it may be difficult to tell whether to place greater emphasis on a particular meta-analysis’ 3PSM result or its naïve random-effects estimate.</w:t>
      </w:r>
    </w:p>
    <w:p w14:paraId="119024BA" w14:textId="098759D0" w:rsidR="00467CF6" w:rsidRDefault="00C50DA9" w:rsidP="005E343C">
      <w:pPr>
        <w:pStyle w:val="Normal1"/>
        <w:spacing w:line="480" w:lineRule="auto"/>
        <w:ind w:firstLine="709"/>
        <w:contextualSpacing/>
        <w:rPr>
          <w:rFonts w:ascii="Arial" w:hAnsi="Arial" w:cs="Arial"/>
          <w:bCs/>
        </w:rPr>
      </w:pPr>
      <w:r>
        <w:rPr>
          <w:rFonts w:ascii="Arial" w:hAnsi="Arial" w:cs="Arial"/>
          <w:bCs/>
        </w:rPr>
        <w:t xml:space="preserve">Researchers can take steps to improve the quality of meta-analytic conclusions regardless of the particular estimation strategy. </w:t>
      </w:r>
      <w:r w:rsidR="009C6FD0">
        <w:rPr>
          <w:rFonts w:ascii="Arial" w:hAnsi="Arial" w:cs="Arial"/>
          <w:bCs/>
        </w:rPr>
        <w:t xml:space="preserve">Some steps are methodological. </w:t>
      </w:r>
      <w:r>
        <w:rPr>
          <w:rFonts w:ascii="Arial" w:hAnsi="Arial" w:cs="Arial"/>
          <w:bCs/>
        </w:rPr>
        <w:t xml:space="preserve">Conventional </w:t>
      </w:r>
      <w:r w:rsidR="009C6FD0">
        <w:rPr>
          <w:rFonts w:ascii="Arial" w:hAnsi="Arial" w:cs="Arial"/>
          <w:bCs/>
        </w:rPr>
        <w:t>recommendations suggest</w:t>
      </w:r>
      <w:r>
        <w:rPr>
          <w:rFonts w:ascii="Arial" w:hAnsi="Arial" w:cs="Arial"/>
          <w:bCs/>
        </w:rPr>
        <w:t xml:space="preserve"> limiting the influence of </w:t>
      </w:r>
      <w:r w:rsidR="00EE4230">
        <w:rPr>
          <w:rFonts w:ascii="Arial" w:hAnsi="Arial" w:cs="Arial"/>
          <w:bCs/>
        </w:rPr>
        <w:t xml:space="preserve">heterogeneity </w:t>
      </w:r>
      <w:r>
        <w:rPr>
          <w:rFonts w:ascii="Arial" w:hAnsi="Arial" w:cs="Arial"/>
          <w:bCs/>
        </w:rPr>
        <w:t xml:space="preserve">through application of sensible </w:t>
      </w:r>
      <w:r w:rsidR="00EE4230">
        <w:rPr>
          <w:rFonts w:ascii="Arial" w:hAnsi="Arial" w:cs="Arial"/>
          <w:bCs/>
        </w:rPr>
        <w:t>inclusion criteria.</w:t>
      </w:r>
      <w:r w:rsidR="004C059D">
        <w:rPr>
          <w:rFonts w:ascii="Arial" w:hAnsi="Arial" w:cs="Arial"/>
          <w:bCs/>
        </w:rPr>
        <w:t xml:space="preserve"> </w:t>
      </w:r>
      <w:proofErr w:type="gramStart"/>
      <w:r>
        <w:rPr>
          <w:rFonts w:ascii="Arial" w:hAnsi="Arial" w:cs="Arial"/>
          <w:bCs/>
        </w:rPr>
        <w:t>Publication bias can be mitigated by all relevant parties</w:t>
      </w:r>
      <w:proofErr w:type="gramEnd"/>
      <w:r>
        <w:rPr>
          <w:rFonts w:ascii="Arial" w:hAnsi="Arial" w:cs="Arial"/>
          <w:bCs/>
        </w:rPr>
        <w:t>: meta-analysts, by searching for and retrieving unpublished research; journal editors, by publishing competent research regardless of the significance of its conclusions; authors, by</w:t>
      </w:r>
      <w:r w:rsidR="00467CF6">
        <w:rPr>
          <w:rFonts w:ascii="Arial" w:hAnsi="Arial" w:cs="Arial"/>
          <w:bCs/>
        </w:rPr>
        <w:t xml:space="preserve"> abstaining from QRPs and selective publication.</w:t>
      </w:r>
      <w:r>
        <w:rPr>
          <w:rFonts w:ascii="Arial" w:hAnsi="Arial" w:cs="Arial"/>
          <w:bCs/>
        </w:rPr>
        <w:t xml:space="preserve">  </w:t>
      </w:r>
      <w:r w:rsidR="004C059D">
        <w:rPr>
          <w:rFonts w:ascii="Arial" w:hAnsi="Arial" w:cs="Arial"/>
          <w:bCs/>
        </w:rPr>
        <w:t xml:space="preserve">Estimates are more accurate and efficient when applied to comparable studies and when unpublished data </w:t>
      </w:r>
      <w:proofErr w:type="gramStart"/>
      <w:r w:rsidR="004C059D">
        <w:rPr>
          <w:rFonts w:ascii="Arial" w:hAnsi="Arial" w:cs="Arial"/>
          <w:bCs/>
        </w:rPr>
        <w:t>is retrieved</w:t>
      </w:r>
      <w:proofErr w:type="gramEnd"/>
      <w:r w:rsidR="004C059D">
        <w:rPr>
          <w:rFonts w:ascii="Arial" w:hAnsi="Arial" w:cs="Arial"/>
          <w:bCs/>
        </w:rPr>
        <w:t>.</w:t>
      </w:r>
      <w:r w:rsidR="00EE4230">
        <w:rPr>
          <w:rFonts w:ascii="Arial" w:hAnsi="Arial" w:cs="Arial"/>
          <w:bCs/>
        </w:rPr>
        <w:t xml:space="preserve"> </w:t>
      </w:r>
      <w:r w:rsidR="009C6FD0">
        <w:rPr>
          <w:rFonts w:ascii="Arial" w:hAnsi="Arial" w:cs="Arial"/>
          <w:bCs/>
        </w:rPr>
        <w:t>Other steps regard the presentation of results. Share the data and encourage other researchers to double-check the coding of studies and the application of methods. Use funnel plots to visualize the data and identify outliers. Provide sensitivity analyses to diagnose outliers’ influence and the robustness of results.</w:t>
      </w:r>
    </w:p>
    <w:p w14:paraId="05E83559" w14:textId="288D26C7" w:rsidR="005E531F" w:rsidRDefault="00467CF6" w:rsidP="005E343C">
      <w:pPr>
        <w:pStyle w:val="Normal1"/>
        <w:spacing w:line="480" w:lineRule="auto"/>
        <w:ind w:firstLine="709"/>
        <w:contextualSpacing/>
        <w:rPr>
          <w:rFonts w:ascii="Arial" w:hAnsi="Arial" w:cs="Arial"/>
          <w:bCs/>
        </w:rPr>
      </w:pPr>
      <w:r>
        <w:rPr>
          <w:rFonts w:ascii="Arial" w:hAnsi="Arial" w:cs="Arial"/>
          <w:bCs/>
        </w:rPr>
        <w:t xml:space="preserve">Of course, the amount each party can accomplish on its own has its limits. Meta-analysis </w:t>
      </w:r>
      <w:r w:rsidR="00EE4230">
        <w:rPr>
          <w:rFonts w:ascii="Arial" w:hAnsi="Arial" w:cs="Arial"/>
          <w:bCs/>
        </w:rPr>
        <w:t xml:space="preserve">depends on there being a large literature and doing a lot of work to pick up unpublished data. Heterogeneity is often unavoidable and </w:t>
      </w:r>
      <w:proofErr w:type="gramStart"/>
      <w:r w:rsidR="00EE4230">
        <w:rPr>
          <w:rFonts w:ascii="Arial" w:hAnsi="Arial" w:cs="Arial"/>
          <w:bCs/>
        </w:rPr>
        <w:t>cannot be eliminated</w:t>
      </w:r>
      <w:proofErr w:type="gramEnd"/>
      <w:r w:rsidR="00EE4230">
        <w:rPr>
          <w:rFonts w:ascii="Arial" w:hAnsi="Arial" w:cs="Arial"/>
          <w:bCs/>
        </w:rPr>
        <w:t xml:space="preserve"> through moderator analysis or subgroups. </w:t>
      </w:r>
      <w:r w:rsidR="004C059D">
        <w:rPr>
          <w:rFonts w:ascii="Arial" w:hAnsi="Arial" w:cs="Arial"/>
          <w:bCs/>
        </w:rPr>
        <w:t xml:space="preserve">Determining the comparability of studies (e.g., whether studies are comparable) is often a subjective and contentious decision. </w:t>
      </w:r>
      <w:r w:rsidR="00EE4230">
        <w:rPr>
          <w:rFonts w:ascii="Arial" w:hAnsi="Arial" w:cs="Arial"/>
          <w:bCs/>
        </w:rPr>
        <w:t xml:space="preserve">Inclusion criteria </w:t>
      </w:r>
      <w:proofErr w:type="gramStart"/>
      <w:r w:rsidR="00EE4230">
        <w:rPr>
          <w:rFonts w:ascii="Arial" w:hAnsi="Arial" w:cs="Arial"/>
          <w:bCs/>
        </w:rPr>
        <w:t>can’t</w:t>
      </w:r>
      <w:proofErr w:type="gramEnd"/>
      <w:r w:rsidR="00EE4230">
        <w:rPr>
          <w:rFonts w:ascii="Arial" w:hAnsi="Arial" w:cs="Arial"/>
          <w:bCs/>
        </w:rPr>
        <w:t xml:space="preserve"> prevent publication bias. Unpublished data is challenging, if not impossible to recover. If psychological science wants to take publication bias very seriously, perhaps it will be necessary to organize trial registries. [</w:t>
      </w:r>
      <w:proofErr w:type="gramStart"/>
      <w:r w:rsidR="00EE4230">
        <w:rPr>
          <w:rFonts w:ascii="Arial" w:hAnsi="Arial" w:cs="Arial"/>
          <w:bCs/>
        </w:rPr>
        <w:t>And</w:t>
      </w:r>
      <w:proofErr w:type="gramEnd"/>
      <w:r w:rsidR="00EE4230">
        <w:rPr>
          <w:rFonts w:ascii="Arial" w:hAnsi="Arial" w:cs="Arial"/>
          <w:bCs/>
        </w:rPr>
        <w:t xml:space="preserve"> what of QRPs?]</w:t>
      </w:r>
      <w:r w:rsidR="000346FC">
        <w:rPr>
          <w:rFonts w:ascii="Arial" w:hAnsi="Arial" w:cs="Arial"/>
          <w:bCs/>
        </w:rPr>
        <w:t xml:space="preserve">. Furthermore, even in exact, direct </w:t>
      </w:r>
      <w:r w:rsidR="000346FC">
        <w:rPr>
          <w:rFonts w:ascii="Arial" w:hAnsi="Arial" w:cs="Arial"/>
          <w:bCs/>
        </w:rPr>
        <w:lastRenderedPageBreak/>
        <w:t>replications of the same experiment</w:t>
      </w:r>
      <w:r w:rsidR="004E2E8B">
        <w:rPr>
          <w:rFonts w:ascii="Arial" w:hAnsi="Arial" w:cs="Arial"/>
          <w:bCs/>
        </w:rPr>
        <w:t>,</w:t>
      </w:r>
      <w:r w:rsidR="000346FC">
        <w:rPr>
          <w:rFonts w:ascii="Arial" w:hAnsi="Arial" w:cs="Arial"/>
          <w:bCs/>
        </w:rPr>
        <w:t xml:space="preserve"> previous </w:t>
      </w:r>
      <w:proofErr w:type="gramStart"/>
      <w:r w:rsidR="000346FC">
        <w:rPr>
          <w:rFonts w:ascii="Arial" w:hAnsi="Arial" w:cs="Arial"/>
          <w:bCs/>
        </w:rPr>
        <w:t>large scale</w:t>
      </w:r>
      <w:proofErr w:type="gramEnd"/>
      <w:r w:rsidR="000346FC">
        <w:rPr>
          <w:rFonts w:ascii="Arial" w:hAnsi="Arial" w:cs="Arial"/>
          <w:bCs/>
        </w:rPr>
        <w:t xml:space="preserve"> multi-site collaborations found </w:t>
      </w:r>
      <w:r w:rsidR="004E2E8B">
        <w:rPr>
          <w:rFonts w:ascii="Arial" w:hAnsi="Arial" w:cs="Arial"/>
          <w:bCs/>
        </w:rPr>
        <w:t xml:space="preserve">a considerable amount of heterogeneity (e.g., in the </w:t>
      </w:r>
      <w:proofErr w:type="spellStart"/>
      <w:r w:rsidR="004E2E8B">
        <w:rPr>
          <w:rFonts w:ascii="Arial" w:hAnsi="Arial" w:cs="Arial"/>
          <w:bCs/>
        </w:rPr>
        <w:t>ManyLabs</w:t>
      </w:r>
      <w:proofErr w:type="spellEnd"/>
      <w:r w:rsidR="004E2E8B">
        <w:rPr>
          <w:rFonts w:ascii="Arial" w:hAnsi="Arial" w:cs="Arial"/>
          <w:bCs/>
        </w:rPr>
        <w:t xml:space="preserve"> 1 study, Klein et al., 2014; for additional analyses, see McShane et al., 2016). Hence, even under optimal conditions heterogeneity </w:t>
      </w:r>
      <w:proofErr w:type="gramStart"/>
      <w:r w:rsidR="004E2E8B">
        <w:rPr>
          <w:rFonts w:ascii="Arial" w:hAnsi="Arial" w:cs="Arial"/>
          <w:bCs/>
        </w:rPr>
        <w:t>should be expected</w:t>
      </w:r>
      <w:proofErr w:type="gramEnd"/>
      <w:r w:rsidR="004E2E8B">
        <w:rPr>
          <w:rFonts w:ascii="Arial" w:hAnsi="Arial" w:cs="Arial"/>
          <w:bCs/>
        </w:rPr>
        <w:t>.</w:t>
      </w:r>
    </w:p>
    <w:p w14:paraId="3A29EDD0" w14:textId="77777777" w:rsidR="00A8673D" w:rsidRDefault="00A8673D">
      <w:pPr>
        <w:pStyle w:val="Normal1"/>
        <w:spacing w:line="480" w:lineRule="auto"/>
        <w:contextualSpacing/>
        <w:rPr>
          <w:rFonts w:ascii="Arial" w:hAnsi="Arial" w:cs="Arial"/>
        </w:rPr>
      </w:pPr>
    </w:p>
    <w:p w14:paraId="23F55F02" w14:textId="77777777" w:rsidR="005E531F" w:rsidRDefault="00EE4230">
      <w:pPr>
        <w:pStyle w:val="Normal1"/>
        <w:spacing w:line="480" w:lineRule="auto"/>
        <w:contextualSpacing/>
        <w:rPr>
          <w:rFonts w:ascii="Arial" w:hAnsi="Arial" w:cs="Arial"/>
          <w:bCs/>
        </w:rPr>
      </w:pPr>
      <w:r>
        <w:rPr>
          <w:rFonts w:ascii="Arial" w:hAnsi="Arial" w:cs="Arial"/>
        </w:rPr>
        <w:t>Conclusions</w:t>
      </w:r>
    </w:p>
    <w:p w14:paraId="52DACB71" w14:textId="0670DAAF" w:rsidR="00467CF6" w:rsidRDefault="00467CF6">
      <w:pPr>
        <w:pStyle w:val="Normal1"/>
        <w:spacing w:line="480" w:lineRule="auto"/>
        <w:contextualSpacing/>
        <w:rPr>
          <w:rFonts w:ascii="Arial" w:hAnsi="Arial" w:cs="Arial"/>
          <w:bCs/>
        </w:rPr>
      </w:pPr>
      <w:r>
        <w:rPr>
          <w:rFonts w:ascii="Arial" w:hAnsi="Arial" w:cs="Arial"/>
          <w:bCs/>
        </w:rPr>
        <w:tab/>
        <w:t xml:space="preserve">As always, there are limits to what </w:t>
      </w:r>
      <w:proofErr w:type="gramStart"/>
      <w:r>
        <w:rPr>
          <w:rFonts w:ascii="Arial" w:hAnsi="Arial" w:cs="Arial"/>
          <w:bCs/>
        </w:rPr>
        <w:t>can be accomplished</w:t>
      </w:r>
      <w:proofErr w:type="gramEnd"/>
      <w:r>
        <w:rPr>
          <w:rFonts w:ascii="Arial" w:hAnsi="Arial" w:cs="Arial"/>
          <w:bCs/>
        </w:rPr>
        <w:t xml:space="preserve"> through the application of statistics. An ounce of bias prevention is worth a pound of selection modeling (paraphrasing </w:t>
      </w:r>
      <w:hyperlink r:id="rId10" w:history="1">
        <w:r w:rsidRPr="003E3650">
          <w:rPr>
            <w:rStyle w:val="Hyperlink"/>
            <w:rFonts w:ascii="Arial" w:hAnsi="Arial" w:cs="Arial"/>
            <w:bCs/>
          </w:rPr>
          <w:t>https://twitter.com/hildabast/status/787679389697904640</w:t>
        </w:r>
      </w:hyperlink>
      <w:r>
        <w:rPr>
          <w:rFonts w:ascii="Arial" w:hAnsi="Arial" w:cs="Arial"/>
          <w:bCs/>
        </w:rPr>
        <w:t xml:space="preserve">). If the field is serious about providing accurate, unbiased results with the greatest efficiency possible, authors, peer-reviewers, journals, and funders must commit to the complete and accurate report of all study data. </w:t>
      </w:r>
    </w:p>
    <w:p w14:paraId="174A829B" w14:textId="13710FEE" w:rsidR="005E531F" w:rsidRDefault="00467CF6">
      <w:pPr>
        <w:pStyle w:val="Normal1"/>
        <w:spacing w:line="480" w:lineRule="auto"/>
        <w:contextualSpacing/>
        <w:rPr>
          <w:rFonts w:ascii="Arial" w:hAnsi="Arial" w:cs="Arial"/>
          <w:bCs/>
        </w:rPr>
      </w:pPr>
      <w:r>
        <w:rPr>
          <w:rFonts w:ascii="Arial" w:hAnsi="Arial" w:cs="Arial"/>
          <w:bCs/>
        </w:rPr>
        <w:tab/>
        <w:t xml:space="preserve">In the meantime, psychology must make the best decisions possible with the available evidence. To this end, we recommend the use of 3PSM, which appears to be unbiased and efficient in the context of publication selection and </w:t>
      </w:r>
      <w:r w:rsidR="0009519A">
        <w:rPr>
          <w:rFonts w:ascii="Arial" w:hAnsi="Arial" w:cs="Arial"/>
          <w:bCs/>
        </w:rPr>
        <w:t xml:space="preserve">heterogeneity. Although it is downward-biased in the presence of QRPs, this seems preferable to an upward bias, as it allows conservative Type I error control. By contrast, p-curve and p-uniform suffer from upward bias under heterogeneity, PET has downward bias when the null is false, PEESE has upward bias when the null is false, and trim-and-fill and Top N fail </w:t>
      </w:r>
      <w:proofErr w:type="gramStart"/>
      <w:r w:rsidR="0009519A">
        <w:rPr>
          <w:rFonts w:ascii="Arial" w:hAnsi="Arial" w:cs="Arial"/>
          <w:bCs/>
        </w:rPr>
        <w:t>to fully adjust</w:t>
      </w:r>
      <w:proofErr w:type="gramEnd"/>
      <w:r w:rsidR="0009519A">
        <w:rPr>
          <w:rFonts w:ascii="Arial" w:hAnsi="Arial" w:cs="Arial"/>
          <w:bCs/>
        </w:rPr>
        <w:t xml:space="preserve"> for publication bias.</w:t>
      </w:r>
    </w:p>
    <w:p w14:paraId="21CB4F9E" w14:textId="730E8465" w:rsidR="0009519A" w:rsidRDefault="0009519A">
      <w:pPr>
        <w:pStyle w:val="Normal1"/>
        <w:spacing w:line="480" w:lineRule="auto"/>
        <w:ind w:firstLine="709"/>
        <w:contextualSpacing/>
        <w:rPr>
          <w:rFonts w:ascii="Arial" w:hAnsi="Arial" w:cs="Arial"/>
          <w:bCs/>
        </w:rPr>
      </w:pPr>
      <w:r>
        <w:rPr>
          <w:rFonts w:ascii="Arial" w:hAnsi="Arial" w:cs="Arial"/>
          <w:bCs/>
        </w:rPr>
        <w:t>As ever, m</w:t>
      </w:r>
      <w:r w:rsidR="00EE4230">
        <w:rPr>
          <w:rFonts w:ascii="Arial" w:hAnsi="Arial" w:cs="Arial"/>
          <w:bCs/>
        </w:rPr>
        <w:t xml:space="preserve">eta-analysis </w:t>
      </w:r>
      <w:proofErr w:type="gramStart"/>
      <w:r w:rsidR="00EE4230">
        <w:rPr>
          <w:rFonts w:ascii="Arial" w:hAnsi="Arial" w:cs="Arial"/>
          <w:bCs/>
        </w:rPr>
        <w:t>should not be seen</w:t>
      </w:r>
      <w:proofErr w:type="gramEnd"/>
      <w:r w:rsidR="00EE4230">
        <w:rPr>
          <w:rFonts w:ascii="Arial" w:hAnsi="Arial" w:cs="Arial"/>
          <w:bCs/>
        </w:rPr>
        <w:t xml:space="preserve"> as the final arbiter of the status of some phenomena, but rather as another piece of evidence to be considered. </w:t>
      </w:r>
      <w:r>
        <w:rPr>
          <w:rFonts w:ascii="Arial" w:hAnsi="Arial" w:cs="Arial"/>
          <w:bCs/>
        </w:rPr>
        <w:t xml:space="preserve">Additionally, we encourage meta-analysts to consider that there is more to a meta-analysis than the point estimate of the average effect size. It is useful to know </w:t>
      </w:r>
      <w:proofErr w:type="gramStart"/>
      <w:r>
        <w:rPr>
          <w:rFonts w:ascii="Arial" w:hAnsi="Arial" w:cs="Arial"/>
          <w:bCs/>
        </w:rPr>
        <w:t>the average effect size and whether it is statistically significant,</w:t>
      </w:r>
      <w:proofErr w:type="gramEnd"/>
      <w:r>
        <w:rPr>
          <w:rFonts w:ascii="Arial" w:hAnsi="Arial" w:cs="Arial"/>
          <w:bCs/>
        </w:rPr>
        <w:t xml:space="preserve"> but it is also helpful to discuss the number, quality, and comparability </w:t>
      </w:r>
      <w:r>
        <w:rPr>
          <w:rFonts w:ascii="Arial" w:hAnsi="Arial" w:cs="Arial"/>
          <w:bCs/>
        </w:rPr>
        <w:lastRenderedPageBreak/>
        <w:t>of available studies. Meta-analytic datasets should be archived and shared for further inspection and future innovations in bias-adjustment</w:t>
      </w:r>
    </w:p>
    <w:p w14:paraId="4552FF2D" w14:textId="09E8E995" w:rsidR="005E531F" w:rsidRDefault="00EE4230">
      <w:pPr>
        <w:pStyle w:val="Normal1"/>
        <w:spacing w:line="480" w:lineRule="auto"/>
        <w:ind w:firstLine="709"/>
        <w:contextualSpacing/>
        <w:rPr>
          <w:rFonts w:ascii="Arial" w:hAnsi="Arial" w:cs="Arial"/>
          <w:bCs/>
        </w:rPr>
      </w:pPr>
      <w:ins w:id="33" w:author="Joe" w:date="2016-07-30T18:39:00Z">
        <w:r>
          <w:rPr>
            <w:rFonts w:ascii="Arial" w:hAnsi="Arial" w:cs="Arial"/>
            <w:bCs/>
          </w:rPr>
          <w:t xml:space="preserve"> [Prospective meta-analysis of pre-registered studies sees pretty compelling, </w:t>
        </w:r>
        <w:proofErr w:type="gramStart"/>
        <w:r>
          <w:rPr>
            <w:rFonts w:ascii="Arial" w:hAnsi="Arial" w:cs="Arial"/>
            <w:bCs/>
          </w:rPr>
          <w:t>right?</w:t>
        </w:r>
        <w:proofErr w:type="gramEnd"/>
        <w:r>
          <w:rPr>
            <w:rFonts w:ascii="Arial" w:hAnsi="Arial" w:cs="Arial"/>
            <w:bCs/>
          </w:rPr>
          <w:t>]</w:t>
        </w:r>
      </w:ins>
    </w:p>
    <w:p w14:paraId="1C1449F3" w14:textId="77777777" w:rsidR="005E531F" w:rsidRDefault="005E531F">
      <w:pPr>
        <w:pStyle w:val="Normal1"/>
        <w:spacing w:line="480" w:lineRule="auto"/>
        <w:ind w:firstLine="709"/>
        <w:contextualSpacing/>
        <w:rPr>
          <w:ins w:id="34" w:author="Joe" w:date="2016-07-30T18:30:00Z"/>
          <w:rFonts w:ascii="Arial" w:hAnsi="Arial" w:cs="Arial"/>
          <w:bCs/>
        </w:rPr>
      </w:pPr>
    </w:p>
    <w:p w14:paraId="5165B8A2" w14:textId="77777777" w:rsidR="005E531F" w:rsidRDefault="005E531F">
      <w:pPr>
        <w:pStyle w:val="Normal1"/>
        <w:spacing w:line="480" w:lineRule="auto"/>
        <w:contextualSpacing/>
        <w:rPr>
          <w:rFonts w:ascii="Arial" w:hAnsi="Arial" w:cs="Arial"/>
          <w:bCs/>
        </w:rPr>
      </w:pPr>
    </w:p>
    <w:p w14:paraId="4668F206" w14:textId="77777777" w:rsidR="005E531F" w:rsidRDefault="005E531F">
      <w:pPr>
        <w:pStyle w:val="Normal1"/>
        <w:spacing w:line="480" w:lineRule="auto"/>
        <w:contextualSpacing/>
        <w:rPr>
          <w:rFonts w:ascii="Arial" w:hAnsi="Arial" w:cs="Arial"/>
        </w:rPr>
      </w:pPr>
    </w:p>
    <w:p w14:paraId="43199B7C" w14:textId="77777777" w:rsidR="005E531F" w:rsidRDefault="005E531F">
      <w:pPr>
        <w:pStyle w:val="Normal1"/>
        <w:spacing w:line="480" w:lineRule="auto"/>
        <w:contextualSpacing/>
        <w:rPr>
          <w:rFonts w:ascii="Arial" w:hAnsi="Arial" w:cs="Arial"/>
          <w:bCs/>
        </w:rPr>
      </w:pPr>
    </w:p>
    <w:p w14:paraId="486EAC94" w14:textId="77777777" w:rsidR="005E531F" w:rsidRDefault="005E531F">
      <w:pPr>
        <w:pStyle w:val="Normal1"/>
        <w:contextualSpacing/>
        <w:rPr>
          <w:rFonts w:ascii="Arial" w:hAnsi="Arial" w:cs="Arial"/>
          <w:bCs/>
        </w:rPr>
      </w:pPr>
    </w:p>
    <w:p w14:paraId="58DF7D03" w14:textId="77777777" w:rsidR="005E531F" w:rsidRDefault="00EE4230">
      <w:pPr>
        <w:pStyle w:val="Normal1"/>
        <w:contextualSpacing/>
        <w:jc w:val="center"/>
        <w:rPr>
          <w:rFonts w:ascii="Arial" w:hAnsi="Arial" w:cs="Arial"/>
          <w:b/>
        </w:rPr>
      </w:pPr>
      <w:r>
        <w:rPr>
          <w:rFonts w:ascii="Arial" w:hAnsi="Arial" w:cs="Arial"/>
          <w:b/>
        </w:rPr>
        <w:t>References</w:t>
      </w:r>
    </w:p>
    <w:p w14:paraId="10CBAE5D" w14:textId="77777777" w:rsidR="005E531F" w:rsidRDefault="005E531F">
      <w:pPr>
        <w:pStyle w:val="Normal1"/>
        <w:contextualSpacing/>
        <w:jc w:val="center"/>
        <w:rPr>
          <w:rFonts w:ascii="Arial" w:hAnsi="Arial" w:cs="Arial"/>
          <w:b/>
        </w:rPr>
      </w:pPr>
    </w:p>
    <w:p w14:paraId="70ECEA31" w14:textId="77777777" w:rsidR="005E531F" w:rsidRDefault="00EE4230">
      <w:pPr>
        <w:pStyle w:val="Normal1"/>
        <w:contextualSpacing/>
        <w:rPr>
          <w:rFonts w:ascii="Arial" w:hAnsi="Arial" w:cs="Arial"/>
        </w:rPr>
      </w:pPr>
      <w:r>
        <w:rPr>
          <w:rFonts w:ascii="Arial" w:hAnsi="Arial" w:cs="Arial"/>
        </w:rPr>
        <w:t>Burton, A., Altman, D. G., Royston, P., &amp; Holder, R. L. (2006). The design of simulation studies in medical statistics. Statistics in medicine, 25(24), 4279-4292.</w:t>
      </w:r>
    </w:p>
    <w:p w14:paraId="4BE153C9" w14:textId="77777777" w:rsidR="005E531F" w:rsidRDefault="005E531F">
      <w:pPr>
        <w:pStyle w:val="Normal1"/>
        <w:contextualSpacing/>
        <w:rPr>
          <w:rFonts w:ascii="Arial" w:hAnsi="Arial" w:cs="Arial"/>
        </w:rPr>
      </w:pPr>
    </w:p>
    <w:p w14:paraId="1E5814C6" w14:textId="77777777" w:rsidR="005E531F" w:rsidRDefault="00EE4230">
      <w:pPr>
        <w:pStyle w:val="Normal1"/>
        <w:contextualSpacing/>
        <w:rPr>
          <w:rFonts w:ascii="Arial" w:hAnsi="Arial" w:cs="Arial"/>
        </w:rPr>
      </w:pPr>
      <w:r>
        <w:rPr>
          <w:rFonts w:ascii="Arial" w:hAnsi="Arial" w:cs="Arial"/>
        </w:rPr>
        <w:t>Cooper, H., Hedges, L.V., &amp; Valentine, J.C. (2009). The handbook of research synthesis and meta-analysis (2nd edition). New York, NY: Russell Sage Foundation.</w:t>
      </w:r>
    </w:p>
    <w:p w14:paraId="34219FBC" w14:textId="77777777" w:rsidR="005E531F" w:rsidRDefault="005E531F">
      <w:pPr>
        <w:pStyle w:val="Normal1"/>
        <w:contextualSpacing/>
        <w:rPr>
          <w:rFonts w:ascii="Arial" w:hAnsi="Arial" w:cs="Arial"/>
        </w:rPr>
      </w:pPr>
    </w:p>
    <w:p w14:paraId="08F9C4CB" w14:textId="77777777" w:rsidR="005E531F" w:rsidRDefault="00EE4230">
      <w:pPr>
        <w:pStyle w:val="Normal1"/>
        <w:contextualSpacing/>
        <w:rPr>
          <w:rFonts w:ascii="Arial" w:hAnsi="Arial" w:cs="Arial"/>
        </w:rPr>
      </w:pPr>
      <w:r>
        <w:rPr>
          <w:rFonts w:ascii="Arial" w:hAnsi="Arial" w:cs="Arial"/>
        </w:rPr>
        <w:t xml:space="preserve">Duval, S., and Tweedie, R. L. (2000). Trim and fill: a simple funnel plot based method of testing and adjusting for publication bias in meta-analysis. Biometrics 56, 455–463. </w:t>
      </w:r>
      <w:proofErr w:type="spellStart"/>
      <w:proofErr w:type="gramStart"/>
      <w:r>
        <w:rPr>
          <w:rFonts w:ascii="Arial" w:hAnsi="Arial" w:cs="Arial"/>
        </w:rPr>
        <w:t>doi</w:t>
      </w:r>
      <w:proofErr w:type="spellEnd"/>
      <w:proofErr w:type="gramEnd"/>
      <w:r>
        <w:rPr>
          <w:rFonts w:ascii="Arial" w:hAnsi="Arial" w:cs="Arial"/>
        </w:rPr>
        <w:t>: 10.1111/j.0006-341X.2000.00455.x</w:t>
      </w:r>
    </w:p>
    <w:p w14:paraId="70FF5CE3" w14:textId="77777777" w:rsidR="005E531F" w:rsidRDefault="005E531F">
      <w:pPr>
        <w:pStyle w:val="Normal1"/>
        <w:contextualSpacing/>
        <w:rPr>
          <w:rFonts w:ascii="Arial" w:hAnsi="Arial" w:cs="Arial"/>
        </w:rPr>
      </w:pPr>
    </w:p>
    <w:p w14:paraId="0F9B52B3" w14:textId="77777777" w:rsidR="005E531F" w:rsidRDefault="00EE4230">
      <w:pPr>
        <w:pStyle w:val="Normal1"/>
        <w:contextualSpacing/>
        <w:rPr>
          <w:rFonts w:ascii="Arial" w:hAnsi="Arial" w:cs="Arial"/>
        </w:rPr>
      </w:pPr>
      <w:r>
        <w:rPr>
          <w:rFonts w:ascii="Arial" w:hAnsi="Arial" w:cs="Arial"/>
        </w:rPr>
        <w:t xml:space="preserve">Ferguson, C. J., and </w:t>
      </w:r>
      <w:proofErr w:type="spellStart"/>
      <w:r>
        <w:rPr>
          <w:rFonts w:ascii="Arial" w:hAnsi="Arial" w:cs="Arial"/>
        </w:rPr>
        <w:t>Heene</w:t>
      </w:r>
      <w:proofErr w:type="spellEnd"/>
      <w:r>
        <w:rPr>
          <w:rFonts w:ascii="Arial" w:hAnsi="Arial" w:cs="Arial"/>
        </w:rPr>
        <w:t xml:space="preserve">, M. (2012). A vast graveyard of undead theories: publication bias and psychological science's aversion to the null. </w:t>
      </w:r>
      <w:proofErr w:type="spellStart"/>
      <w:r>
        <w:rPr>
          <w:rFonts w:ascii="Arial" w:hAnsi="Arial" w:cs="Arial"/>
        </w:rPr>
        <w:t>Perspect</w:t>
      </w:r>
      <w:proofErr w:type="spellEnd"/>
      <w:r>
        <w:rPr>
          <w:rFonts w:ascii="Arial" w:hAnsi="Arial" w:cs="Arial"/>
        </w:rPr>
        <w:t xml:space="preserve">. Psychol. Sci. 7, 555–561. </w:t>
      </w:r>
      <w:proofErr w:type="spellStart"/>
      <w:proofErr w:type="gramStart"/>
      <w:r>
        <w:rPr>
          <w:rFonts w:ascii="Arial" w:hAnsi="Arial" w:cs="Arial"/>
        </w:rPr>
        <w:t>doi</w:t>
      </w:r>
      <w:proofErr w:type="spellEnd"/>
      <w:proofErr w:type="gramEnd"/>
      <w:r>
        <w:rPr>
          <w:rFonts w:ascii="Arial" w:hAnsi="Arial" w:cs="Arial"/>
        </w:rPr>
        <w:t>: 10.1177/1745691612459059</w:t>
      </w:r>
    </w:p>
    <w:p w14:paraId="54C05599" w14:textId="77777777" w:rsidR="005E531F" w:rsidRDefault="005E531F">
      <w:pPr>
        <w:pStyle w:val="Normal1"/>
        <w:contextualSpacing/>
        <w:rPr>
          <w:rFonts w:ascii="Arial" w:hAnsi="Arial" w:cs="Arial"/>
        </w:rPr>
      </w:pPr>
    </w:p>
    <w:p w14:paraId="71A0ADBD" w14:textId="77777777" w:rsidR="005E531F" w:rsidRDefault="00EE4230">
      <w:pPr>
        <w:pStyle w:val="Normal1"/>
        <w:contextualSpacing/>
        <w:rPr>
          <w:rFonts w:ascii="Arial" w:hAnsi="Arial" w:cs="Arial"/>
        </w:rPr>
      </w:pPr>
      <w:r>
        <w:rPr>
          <w:rFonts w:ascii="Arial" w:hAnsi="Arial" w:cs="Arial"/>
        </w:rPr>
        <w:t>Fiedler, K., &amp; Schwarz, N. (2015). Questionable Research Practices Revisited. Social Psychological and Personality Science, 1–18. http://doi.org/10.1177/1948550615612150</w:t>
      </w:r>
    </w:p>
    <w:p w14:paraId="3C361FBA" w14:textId="77777777" w:rsidR="005E531F" w:rsidRDefault="005E531F">
      <w:pPr>
        <w:pStyle w:val="Normal1"/>
        <w:contextualSpacing/>
        <w:rPr>
          <w:rFonts w:ascii="Arial" w:hAnsi="Arial" w:cs="Arial"/>
        </w:rPr>
      </w:pPr>
    </w:p>
    <w:p w14:paraId="036BE3FD" w14:textId="77777777" w:rsidR="005E531F" w:rsidRDefault="00EE4230">
      <w:pPr>
        <w:pStyle w:val="Normal1"/>
        <w:contextualSpacing/>
        <w:rPr>
          <w:rFonts w:ascii="Arial" w:hAnsi="Arial" w:cs="Arial"/>
        </w:rPr>
      </w:pPr>
      <w:r>
        <w:rPr>
          <w:rFonts w:ascii="Arial" w:hAnsi="Arial" w:cs="Arial"/>
        </w:rPr>
        <w:t xml:space="preserve">Franco, A., Malhotra, N., &amp; </w:t>
      </w:r>
      <w:proofErr w:type="spellStart"/>
      <w:r>
        <w:rPr>
          <w:rFonts w:ascii="Arial" w:hAnsi="Arial" w:cs="Arial"/>
        </w:rPr>
        <w:t>Simonovits</w:t>
      </w:r>
      <w:proofErr w:type="spellEnd"/>
      <w:r>
        <w:rPr>
          <w:rFonts w:ascii="Arial" w:hAnsi="Arial" w:cs="Arial"/>
        </w:rPr>
        <w:t xml:space="preserve">, G. (2015). Underreporting in psychology experiments: Evidence from a study registry. Social Psychological and Personality Science, 1948550615598377. </w:t>
      </w:r>
      <w:proofErr w:type="gramStart"/>
      <w:r>
        <w:rPr>
          <w:rFonts w:ascii="Arial" w:hAnsi="Arial" w:cs="Arial"/>
        </w:rPr>
        <w:t>doi:</w:t>
      </w:r>
      <w:proofErr w:type="gramEnd"/>
      <w:r>
        <w:rPr>
          <w:rFonts w:ascii="Arial" w:hAnsi="Arial" w:cs="Arial"/>
        </w:rPr>
        <w:t>10.1177/1948550615598377</w:t>
      </w:r>
    </w:p>
    <w:p w14:paraId="5D1603FA" w14:textId="77777777" w:rsidR="005E531F" w:rsidRDefault="005E531F">
      <w:pPr>
        <w:pStyle w:val="Normal1"/>
        <w:contextualSpacing/>
        <w:rPr>
          <w:rFonts w:ascii="Arial" w:hAnsi="Arial" w:cs="Arial"/>
        </w:rPr>
      </w:pPr>
    </w:p>
    <w:p w14:paraId="1B2880D2" w14:textId="65186F3B" w:rsidR="00196206" w:rsidRDefault="00EE4230">
      <w:pPr>
        <w:pStyle w:val="Normal1"/>
        <w:contextualSpacing/>
        <w:rPr>
          <w:rFonts w:ascii="Arial" w:hAnsi="Arial" w:cs="Arial"/>
        </w:rPr>
      </w:pPr>
      <w:r>
        <w:rPr>
          <w:rFonts w:ascii="Arial" w:hAnsi="Arial" w:cs="Arial"/>
        </w:rPr>
        <w:t xml:space="preserve">Fraley, R. C., &amp; </w:t>
      </w:r>
      <w:proofErr w:type="spellStart"/>
      <w:r>
        <w:rPr>
          <w:rFonts w:ascii="Arial" w:hAnsi="Arial" w:cs="Arial"/>
        </w:rPr>
        <w:t>Vazire</w:t>
      </w:r>
      <w:proofErr w:type="spellEnd"/>
      <w:r>
        <w:rPr>
          <w:rFonts w:ascii="Arial" w:hAnsi="Arial" w:cs="Arial"/>
        </w:rPr>
        <w:t xml:space="preserve">, S. (2014). The N-pact factor: Evaluating the quality of empirical journals with respect to sample size and statistical power. </w:t>
      </w:r>
      <w:proofErr w:type="spellStart"/>
      <w:r>
        <w:rPr>
          <w:rFonts w:ascii="Arial" w:hAnsi="Arial" w:cs="Arial"/>
        </w:rPr>
        <w:t>PloS</w:t>
      </w:r>
      <w:proofErr w:type="spellEnd"/>
      <w:r>
        <w:rPr>
          <w:rFonts w:ascii="Arial" w:hAnsi="Arial" w:cs="Arial"/>
        </w:rPr>
        <w:t xml:space="preserve"> one, 9(10), e109019.</w:t>
      </w:r>
    </w:p>
    <w:p w14:paraId="75700C49" w14:textId="66945543" w:rsidR="00196206" w:rsidRDefault="00196206">
      <w:pPr>
        <w:pStyle w:val="Normal1"/>
        <w:contextualSpacing/>
        <w:rPr>
          <w:rFonts w:ascii="Arial" w:hAnsi="Arial" w:cs="Arial"/>
        </w:rPr>
      </w:pPr>
    </w:p>
    <w:p w14:paraId="6397D835" w14:textId="1EB45B82" w:rsidR="00196206" w:rsidRPr="00196206" w:rsidRDefault="00196206">
      <w:pPr>
        <w:pStyle w:val="Normal1"/>
        <w:contextualSpacing/>
        <w:rPr>
          <w:rFonts w:ascii="Arial" w:hAnsi="Arial" w:cs="Arial"/>
        </w:rPr>
      </w:pPr>
      <w:proofErr w:type="spellStart"/>
      <w:r>
        <w:rPr>
          <w:rFonts w:ascii="Arial" w:hAnsi="Arial" w:cs="Arial"/>
        </w:rPr>
        <w:t>Gelman</w:t>
      </w:r>
      <w:proofErr w:type="spellEnd"/>
      <w:r>
        <w:rPr>
          <w:rFonts w:ascii="Arial" w:hAnsi="Arial" w:cs="Arial"/>
        </w:rPr>
        <w:t xml:space="preserve">, A., &amp; </w:t>
      </w:r>
      <w:proofErr w:type="spellStart"/>
      <w:r>
        <w:rPr>
          <w:rFonts w:ascii="Arial" w:hAnsi="Arial" w:cs="Arial"/>
        </w:rPr>
        <w:t>Loken</w:t>
      </w:r>
      <w:proofErr w:type="spellEnd"/>
      <w:r>
        <w:rPr>
          <w:rFonts w:ascii="Arial" w:hAnsi="Arial" w:cs="Arial"/>
        </w:rPr>
        <w:t xml:space="preserve">, E. (2013). The garden of forking paths: Why multiple comparisons can be a problem, even when there is no “fishing expedition” or “p-hacking” and the research hypothesis </w:t>
      </w:r>
      <w:proofErr w:type="gramStart"/>
      <w:r>
        <w:rPr>
          <w:rFonts w:ascii="Arial" w:hAnsi="Arial" w:cs="Arial"/>
        </w:rPr>
        <w:t>was posited</w:t>
      </w:r>
      <w:proofErr w:type="gramEnd"/>
      <w:r>
        <w:rPr>
          <w:rFonts w:ascii="Arial" w:hAnsi="Arial" w:cs="Arial"/>
        </w:rPr>
        <w:t xml:space="preserve"> ahead of time. Unpublished manuscript, retrieved from </w:t>
      </w:r>
      <w:r w:rsidRPr="00196206">
        <w:rPr>
          <w:rFonts w:ascii="Arial" w:hAnsi="Arial" w:cs="Arial"/>
        </w:rPr>
        <w:t>http://www.stat.columbia.edu/~gelman/research/unpublished/p_hacking.pdf</w:t>
      </w:r>
    </w:p>
    <w:p w14:paraId="07D80F8E" w14:textId="77777777" w:rsidR="005E531F" w:rsidRDefault="005E531F">
      <w:pPr>
        <w:pStyle w:val="Normal1"/>
        <w:contextualSpacing/>
        <w:rPr>
          <w:rFonts w:ascii="Arial" w:hAnsi="Arial" w:cs="Arial"/>
        </w:rPr>
      </w:pPr>
    </w:p>
    <w:p w14:paraId="06D95D22" w14:textId="77777777" w:rsidR="005E531F" w:rsidRDefault="00EE4230">
      <w:pPr>
        <w:pStyle w:val="Normal1"/>
        <w:contextualSpacing/>
        <w:rPr>
          <w:rFonts w:ascii="Arial" w:hAnsi="Arial" w:cs="Arial"/>
        </w:rPr>
      </w:pPr>
      <w:r>
        <w:rPr>
          <w:rFonts w:ascii="Arial" w:hAnsi="Arial" w:cs="Arial"/>
        </w:rPr>
        <w:t xml:space="preserve">Greenwald, A. G. (1975). Consequences of prejudice against the null hypothesis. Psychol. Bull. </w:t>
      </w:r>
      <w:proofErr w:type="gramStart"/>
      <w:r>
        <w:rPr>
          <w:rFonts w:ascii="Arial" w:hAnsi="Arial" w:cs="Arial"/>
        </w:rPr>
        <w:t>82</w:t>
      </w:r>
      <w:proofErr w:type="gramEnd"/>
      <w:r>
        <w:rPr>
          <w:rFonts w:ascii="Arial" w:hAnsi="Arial" w:cs="Arial"/>
        </w:rPr>
        <w:t xml:space="preserve">, 1–20. </w:t>
      </w:r>
      <w:proofErr w:type="spellStart"/>
      <w:proofErr w:type="gramStart"/>
      <w:r>
        <w:rPr>
          <w:rFonts w:ascii="Arial" w:hAnsi="Arial" w:cs="Arial"/>
        </w:rPr>
        <w:t>doi</w:t>
      </w:r>
      <w:proofErr w:type="spellEnd"/>
      <w:proofErr w:type="gramEnd"/>
      <w:r>
        <w:rPr>
          <w:rFonts w:ascii="Arial" w:hAnsi="Arial" w:cs="Arial"/>
        </w:rPr>
        <w:t>: 10.1037/h0076157</w:t>
      </w:r>
    </w:p>
    <w:p w14:paraId="5BD68AB6" w14:textId="77777777" w:rsidR="005E531F" w:rsidRDefault="005E531F">
      <w:pPr>
        <w:pStyle w:val="Normal1"/>
        <w:contextualSpacing/>
        <w:rPr>
          <w:rFonts w:ascii="Arial" w:hAnsi="Arial" w:cs="Arial"/>
        </w:rPr>
      </w:pPr>
    </w:p>
    <w:p w14:paraId="50944C25" w14:textId="77777777" w:rsidR="005E531F" w:rsidRDefault="00EE4230">
      <w:pPr>
        <w:pStyle w:val="Normal1"/>
        <w:contextualSpacing/>
        <w:rPr>
          <w:rFonts w:ascii="Arial" w:hAnsi="Arial" w:cs="Arial"/>
        </w:rPr>
      </w:pPr>
      <w:r>
        <w:rPr>
          <w:rFonts w:ascii="Arial" w:hAnsi="Arial" w:cs="Arial"/>
        </w:rPr>
        <w:lastRenderedPageBreak/>
        <w:t xml:space="preserve">John, L. K., </w:t>
      </w:r>
      <w:proofErr w:type="spellStart"/>
      <w:r>
        <w:rPr>
          <w:rFonts w:ascii="Arial" w:hAnsi="Arial" w:cs="Arial"/>
        </w:rPr>
        <w:t>Loewenstein</w:t>
      </w:r>
      <w:proofErr w:type="spellEnd"/>
      <w:r>
        <w:rPr>
          <w:rFonts w:ascii="Arial" w:hAnsi="Arial" w:cs="Arial"/>
        </w:rPr>
        <w:t xml:space="preserve">, G., &amp; </w:t>
      </w:r>
      <w:proofErr w:type="spellStart"/>
      <w:r>
        <w:rPr>
          <w:rFonts w:ascii="Arial" w:hAnsi="Arial" w:cs="Arial"/>
        </w:rPr>
        <w:t>Prelec</w:t>
      </w:r>
      <w:proofErr w:type="spellEnd"/>
      <w:r>
        <w:rPr>
          <w:rFonts w:ascii="Arial" w:hAnsi="Arial" w:cs="Arial"/>
        </w:rPr>
        <w:t xml:space="preserve">, D. (2012). Measuring the prevalence of questionable research practices with incentives for truth telling. Psychological Science, 23, 524–532. </w:t>
      </w:r>
      <w:proofErr w:type="gramStart"/>
      <w:r>
        <w:rPr>
          <w:rFonts w:ascii="Arial" w:hAnsi="Arial" w:cs="Arial"/>
        </w:rPr>
        <w:t>doi:</w:t>
      </w:r>
      <w:proofErr w:type="gramEnd"/>
      <w:r>
        <w:rPr>
          <w:rFonts w:ascii="Arial" w:hAnsi="Arial" w:cs="Arial"/>
        </w:rPr>
        <w:t>10.1177/0956797611430953</w:t>
      </w:r>
    </w:p>
    <w:p w14:paraId="643A1416" w14:textId="77777777" w:rsidR="005E531F" w:rsidRDefault="005E531F">
      <w:pPr>
        <w:pStyle w:val="Normal1"/>
        <w:contextualSpacing/>
        <w:rPr>
          <w:rFonts w:ascii="Arial" w:hAnsi="Arial" w:cs="Arial"/>
        </w:rPr>
      </w:pPr>
    </w:p>
    <w:p w14:paraId="2321785F" w14:textId="77777777" w:rsidR="005E531F" w:rsidRDefault="00EE4230">
      <w:pPr>
        <w:pStyle w:val="Normal1"/>
        <w:contextualSpacing/>
        <w:rPr>
          <w:rFonts w:ascii="Arial" w:hAnsi="Arial" w:cs="Arial"/>
        </w:rPr>
      </w:pPr>
      <w:r>
        <w:rPr>
          <w:rFonts w:ascii="Arial" w:hAnsi="Arial" w:cs="Arial"/>
        </w:rPr>
        <w:t xml:space="preserve">Light, R. J., and </w:t>
      </w:r>
      <w:proofErr w:type="spellStart"/>
      <w:r>
        <w:rPr>
          <w:rFonts w:ascii="Arial" w:hAnsi="Arial" w:cs="Arial"/>
        </w:rPr>
        <w:t>Pillemer</w:t>
      </w:r>
      <w:proofErr w:type="spellEnd"/>
      <w:r>
        <w:rPr>
          <w:rFonts w:ascii="Arial" w:hAnsi="Arial" w:cs="Arial"/>
        </w:rPr>
        <w:t>, D. B. (1984). Summing up: The Science of Reviewing Research. Cambridge, MA: Harvard University Press.</w:t>
      </w:r>
    </w:p>
    <w:p w14:paraId="561388F6" w14:textId="77777777" w:rsidR="005E531F" w:rsidRDefault="005E531F">
      <w:pPr>
        <w:pStyle w:val="Normal1"/>
        <w:contextualSpacing/>
        <w:rPr>
          <w:rFonts w:ascii="Arial" w:hAnsi="Arial" w:cs="Arial"/>
        </w:rPr>
      </w:pPr>
    </w:p>
    <w:p w14:paraId="467A24E7" w14:textId="77777777" w:rsidR="005E531F" w:rsidRDefault="00EE4230">
      <w:pPr>
        <w:pStyle w:val="Normal1"/>
        <w:contextualSpacing/>
        <w:rPr>
          <w:rFonts w:ascii="Arial" w:hAnsi="Arial" w:cs="Arial"/>
        </w:rPr>
      </w:pPr>
      <w:r>
        <w:rPr>
          <w:rFonts w:ascii="Arial" w:hAnsi="Arial" w:cs="Arial"/>
        </w:rPr>
        <w:t xml:space="preserve">Simmons, J. P., Nelson, L. D., &amp; </w:t>
      </w:r>
      <w:proofErr w:type="spellStart"/>
      <w:r>
        <w:rPr>
          <w:rFonts w:ascii="Arial" w:hAnsi="Arial" w:cs="Arial"/>
        </w:rPr>
        <w:t>Simonsohn</w:t>
      </w:r>
      <w:proofErr w:type="spellEnd"/>
      <w:r>
        <w:rPr>
          <w:rFonts w:ascii="Arial" w:hAnsi="Arial" w:cs="Arial"/>
        </w:rPr>
        <w:t>, U. (2011). False-positive psychology undisclosed flexibility in data collection and analysis allows presenting anything as significant. Psychological science, 0956797611417632.</w:t>
      </w:r>
    </w:p>
    <w:p w14:paraId="701A6502" w14:textId="77777777" w:rsidR="00D0607F" w:rsidRPr="00D0607F" w:rsidRDefault="00D0607F">
      <w:pPr>
        <w:pStyle w:val="Normal1"/>
        <w:contextualSpacing/>
        <w:rPr>
          <w:rFonts w:ascii="Arial" w:hAnsi="Arial" w:cs="Arial"/>
        </w:rPr>
      </w:pPr>
    </w:p>
    <w:p w14:paraId="3EB8D0D0" w14:textId="77777777" w:rsidR="00D0607F" w:rsidRPr="00D0607F" w:rsidRDefault="00D0607F" w:rsidP="00D0607F">
      <w:pPr>
        <w:rPr>
          <w:rFonts w:ascii="Arial" w:eastAsia="Times New Roman" w:hAnsi="Arial" w:cs="Arial"/>
          <w:lang w:val="en-US" w:eastAsia="en-US"/>
        </w:rPr>
      </w:pPr>
      <w:proofErr w:type="spellStart"/>
      <w:r w:rsidRPr="00D0607F">
        <w:rPr>
          <w:rFonts w:ascii="Arial" w:eastAsia="Times New Roman" w:hAnsi="Arial" w:cs="Arial"/>
          <w:lang w:val="en-US" w:eastAsia="en-US"/>
        </w:rPr>
        <w:t>Simonsohn</w:t>
      </w:r>
      <w:proofErr w:type="spellEnd"/>
      <w:r w:rsidRPr="00D0607F">
        <w:rPr>
          <w:rFonts w:ascii="Arial" w:eastAsia="Times New Roman" w:hAnsi="Arial" w:cs="Arial"/>
          <w:lang w:val="en-US" w:eastAsia="en-US"/>
        </w:rPr>
        <w:t xml:space="preserve">, U., Nelson, L. D., &amp; Simmons, J. P. (2014). </w:t>
      </w:r>
      <w:proofErr w:type="gramStart"/>
      <w:r w:rsidRPr="00D0607F">
        <w:rPr>
          <w:rFonts w:ascii="Arial" w:eastAsia="Times New Roman" w:hAnsi="Arial" w:cs="Arial"/>
          <w:lang w:val="en-US" w:eastAsia="en-US"/>
        </w:rPr>
        <w:t>p-Curve</w:t>
      </w:r>
      <w:proofErr w:type="gramEnd"/>
      <w:r w:rsidRPr="00D0607F">
        <w:rPr>
          <w:rFonts w:ascii="Arial" w:eastAsia="Times New Roman" w:hAnsi="Arial" w:cs="Arial"/>
          <w:lang w:val="en-US" w:eastAsia="en-US"/>
        </w:rPr>
        <w:t xml:space="preserve"> and effect size correcting for publication bias using only significant results. </w:t>
      </w:r>
      <w:r w:rsidRPr="00D0607F">
        <w:rPr>
          <w:rFonts w:ascii="Arial" w:eastAsia="Times New Roman" w:hAnsi="Arial" w:cs="Arial"/>
          <w:i/>
          <w:iCs/>
          <w:lang w:val="en-US" w:eastAsia="en-US"/>
        </w:rPr>
        <w:t>Perspectives on Psychological Science</w:t>
      </w:r>
      <w:r w:rsidRPr="00D0607F">
        <w:rPr>
          <w:rFonts w:ascii="Arial" w:eastAsia="Times New Roman" w:hAnsi="Arial" w:cs="Arial"/>
          <w:lang w:val="en-US" w:eastAsia="en-US"/>
        </w:rPr>
        <w:t xml:space="preserve">, </w:t>
      </w:r>
      <w:r w:rsidRPr="00D0607F">
        <w:rPr>
          <w:rFonts w:ascii="Arial" w:eastAsia="Times New Roman" w:hAnsi="Arial" w:cs="Arial"/>
          <w:i/>
          <w:iCs/>
          <w:lang w:val="en-US" w:eastAsia="en-US"/>
        </w:rPr>
        <w:t>9</w:t>
      </w:r>
      <w:r w:rsidRPr="00D0607F">
        <w:rPr>
          <w:rFonts w:ascii="Arial" w:eastAsia="Times New Roman" w:hAnsi="Arial" w:cs="Arial"/>
          <w:lang w:val="en-US" w:eastAsia="en-US"/>
        </w:rPr>
        <w:t>(6), 666-681.</w:t>
      </w:r>
    </w:p>
    <w:p w14:paraId="3FA1DF95" w14:textId="77777777" w:rsidR="00D0607F" w:rsidRDefault="00D0607F">
      <w:pPr>
        <w:pStyle w:val="Normal1"/>
        <w:contextualSpacing/>
        <w:rPr>
          <w:rFonts w:ascii="Arial" w:hAnsi="Arial" w:cs="Arial"/>
        </w:rPr>
      </w:pPr>
    </w:p>
    <w:p w14:paraId="56E67C19" w14:textId="77777777" w:rsidR="005E531F" w:rsidRDefault="005E531F">
      <w:pPr>
        <w:pStyle w:val="Normal1"/>
        <w:contextualSpacing/>
        <w:rPr>
          <w:rFonts w:ascii="Arial" w:hAnsi="Arial" w:cs="Arial"/>
        </w:rPr>
      </w:pPr>
    </w:p>
    <w:p w14:paraId="52F81704" w14:textId="5BD85F66" w:rsidR="00D0607F" w:rsidRDefault="00D0607F">
      <w:pPr>
        <w:pStyle w:val="Normal1"/>
        <w:contextualSpacing/>
        <w:rPr>
          <w:rFonts w:ascii="Arial" w:hAnsi="Arial" w:cs="Arial"/>
        </w:rPr>
      </w:pPr>
      <w:proofErr w:type="spellStart"/>
      <w:r w:rsidRPr="00D0607F">
        <w:rPr>
          <w:rFonts w:ascii="Arial" w:hAnsi="Arial" w:cs="Arial"/>
        </w:rPr>
        <w:t>Simonsohn</w:t>
      </w:r>
      <w:proofErr w:type="spellEnd"/>
      <w:r w:rsidRPr="00D0607F">
        <w:rPr>
          <w:rFonts w:ascii="Arial" w:hAnsi="Arial" w:cs="Arial"/>
        </w:rPr>
        <w:t>, U., Simmons, J. P., &amp; Nelson, L. D. (2015). Specification Curve: Descriptive and Inferential Statistics on All Reasonable Specifications. Available at SSRN.</w:t>
      </w:r>
    </w:p>
    <w:p w14:paraId="1297CE4C" w14:textId="77777777" w:rsidR="00D0607F" w:rsidRDefault="00D0607F">
      <w:pPr>
        <w:pStyle w:val="Normal1"/>
        <w:contextualSpacing/>
        <w:rPr>
          <w:rFonts w:ascii="Arial" w:hAnsi="Arial" w:cs="Arial"/>
        </w:rPr>
      </w:pPr>
    </w:p>
    <w:p w14:paraId="63339E2D" w14:textId="77777777" w:rsidR="005E531F" w:rsidRDefault="00EE4230">
      <w:pPr>
        <w:pStyle w:val="Normal1"/>
        <w:contextualSpacing/>
        <w:rPr>
          <w:rFonts w:ascii="Arial" w:hAnsi="Arial" w:cs="Arial"/>
        </w:rPr>
      </w:pPr>
      <w:r>
        <w:rPr>
          <w:rFonts w:ascii="Arial" w:hAnsi="Arial" w:cs="Arial"/>
        </w:rPr>
        <w:t xml:space="preserve">Sterling, T. D., Rosenbaum, W. L., &amp; </w:t>
      </w:r>
      <w:proofErr w:type="spellStart"/>
      <w:r>
        <w:rPr>
          <w:rFonts w:ascii="Arial" w:hAnsi="Arial" w:cs="Arial"/>
        </w:rPr>
        <w:t>Weinkam</w:t>
      </w:r>
      <w:proofErr w:type="spellEnd"/>
      <w:r>
        <w:rPr>
          <w:rFonts w:ascii="Arial" w:hAnsi="Arial" w:cs="Arial"/>
        </w:rPr>
        <w:t xml:space="preserve">, J. J. (1995). Publication decisions </w:t>
      </w:r>
      <w:proofErr w:type="gramStart"/>
      <w:r>
        <w:rPr>
          <w:rFonts w:ascii="Arial" w:hAnsi="Arial" w:cs="Arial"/>
        </w:rPr>
        <w:t>revisited: The</w:t>
      </w:r>
      <w:proofErr w:type="gramEnd"/>
      <w:r>
        <w:rPr>
          <w:rFonts w:ascii="Arial" w:hAnsi="Arial" w:cs="Arial"/>
        </w:rPr>
        <w:t xml:space="preserve"> effect of the outcome of statistical tests on the decision to publish and vice versa. The American Statistician, 49(1), 108-112.</w:t>
      </w:r>
    </w:p>
    <w:p w14:paraId="4E480F0C" w14:textId="77777777" w:rsidR="005E531F" w:rsidRDefault="005E531F">
      <w:pPr>
        <w:pStyle w:val="Normal1"/>
        <w:contextualSpacing/>
        <w:rPr>
          <w:rFonts w:ascii="Arial" w:hAnsi="Arial" w:cs="Arial"/>
        </w:rPr>
      </w:pPr>
    </w:p>
    <w:p w14:paraId="3D760C03" w14:textId="77777777" w:rsidR="005E531F" w:rsidRDefault="00EE4230">
      <w:pPr>
        <w:pStyle w:val="Normal1"/>
        <w:contextualSpacing/>
        <w:rPr>
          <w:rFonts w:ascii="Arial" w:hAnsi="Arial" w:cs="Arial"/>
        </w:rPr>
      </w:pPr>
      <w:r>
        <w:rPr>
          <w:rFonts w:ascii="Arial" w:hAnsi="Arial" w:cs="Arial"/>
        </w:rPr>
        <w:t xml:space="preserve">Sterne, J. A., </w:t>
      </w:r>
      <w:proofErr w:type="spellStart"/>
      <w:r>
        <w:rPr>
          <w:rFonts w:ascii="Arial" w:hAnsi="Arial" w:cs="Arial"/>
        </w:rPr>
        <w:t>Gavaghan</w:t>
      </w:r>
      <w:proofErr w:type="spellEnd"/>
      <w:r>
        <w:rPr>
          <w:rFonts w:ascii="Arial" w:hAnsi="Arial" w:cs="Arial"/>
        </w:rPr>
        <w:t>, D., &amp; Egger, M. (2000). Publication and related bias in meta-analysis: power of statistical tests and prevalence in the literature. Journal of clinical epidemiology, 53(11), 1119-1129.</w:t>
      </w:r>
    </w:p>
    <w:p w14:paraId="74B7A1F5" w14:textId="77777777" w:rsidR="005E531F" w:rsidRDefault="005E531F">
      <w:pPr>
        <w:pStyle w:val="Normal1"/>
        <w:contextualSpacing/>
        <w:rPr>
          <w:rFonts w:ascii="Arial" w:hAnsi="Arial" w:cs="Arial"/>
        </w:rPr>
      </w:pPr>
    </w:p>
    <w:p w14:paraId="43CD3029" w14:textId="77777777" w:rsidR="005E531F" w:rsidRDefault="00EE4230">
      <w:pPr>
        <w:pStyle w:val="Normal1"/>
        <w:contextualSpacing/>
        <w:rPr>
          <w:rFonts w:ascii="Arial" w:hAnsi="Arial" w:cs="Arial"/>
        </w:rPr>
      </w:pPr>
      <w:r>
        <w:rPr>
          <w:rFonts w:ascii="Arial" w:hAnsi="Arial" w:cs="Arial"/>
        </w:rPr>
        <w:t xml:space="preserve">Rothstein, H., Sutton, A. J., &amp; </w:t>
      </w:r>
      <w:proofErr w:type="spellStart"/>
      <w:r>
        <w:rPr>
          <w:rFonts w:ascii="Arial" w:hAnsi="Arial" w:cs="Arial"/>
        </w:rPr>
        <w:t>Borenstein</w:t>
      </w:r>
      <w:proofErr w:type="spellEnd"/>
      <w:r>
        <w:rPr>
          <w:rFonts w:ascii="Arial" w:hAnsi="Arial" w:cs="Arial"/>
        </w:rPr>
        <w:t xml:space="preserve">, M. (2005). Publication bias and </w:t>
      </w:r>
      <w:proofErr w:type="spellStart"/>
      <w:r>
        <w:rPr>
          <w:rFonts w:ascii="Arial" w:hAnsi="Arial" w:cs="Arial"/>
        </w:rPr>
        <w:t>metaanalysis</w:t>
      </w:r>
      <w:proofErr w:type="spellEnd"/>
      <w:r>
        <w:rPr>
          <w:rFonts w:ascii="Arial" w:hAnsi="Arial" w:cs="Arial"/>
        </w:rPr>
        <w:t xml:space="preserve">: Prevention, assessments and adjustments. </w:t>
      </w:r>
      <w:proofErr w:type="spellStart"/>
      <w:r>
        <w:rPr>
          <w:rFonts w:ascii="Arial" w:hAnsi="Arial" w:cs="Arial"/>
        </w:rPr>
        <w:t>Chichester</w:t>
      </w:r>
      <w:proofErr w:type="spellEnd"/>
      <w:r>
        <w:rPr>
          <w:rFonts w:ascii="Arial" w:hAnsi="Arial" w:cs="Arial"/>
        </w:rPr>
        <w:t>: John Wiley &amp; Sons.</w:t>
      </w:r>
    </w:p>
    <w:p w14:paraId="31BD6DFC" w14:textId="77777777" w:rsidR="005E531F" w:rsidRDefault="005E531F">
      <w:pPr>
        <w:pStyle w:val="Normal1"/>
        <w:contextualSpacing/>
        <w:rPr>
          <w:rFonts w:ascii="Arial" w:hAnsi="Arial" w:cs="Arial"/>
        </w:rPr>
      </w:pPr>
    </w:p>
    <w:p w14:paraId="4B313543" w14:textId="77777777" w:rsidR="005E531F" w:rsidRDefault="00EE4230">
      <w:pPr>
        <w:pStyle w:val="Normal1"/>
        <w:contextualSpacing/>
        <w:rPr>
          <w:rFonts w:ascii="Arial" w:hAnsi="Arial" w:cs="Arial"/>
        </w:rPr>
      </w:pPr>
      <w:proofErr w:type="spellStart"/>
      <w:r>
        <w:rPr>
          <w:rFonts w:ascii="Arial" w:hAnsi="Arial" w:cs="Arial"/>
        </w:rPr>
        <w:t>Viechtbauer</w:t>
      </w:r>
      <w:proofErr w:type="spellEnd"/>
      <w:r>
        <w:rPr>
          <w:rFonts w:ascii="Arial" w:hAnsi="Arial" w:cs="Arial"/>
        </w:rPr>
        <w:t xml:space="preserve">, W. (2010). Conducting meta-analyses in R with the </w:t>
      </w:r>
      <w:proofErr w:type="spellStart"/>
      <w:r>
        <w:rPr>
          <w:rFonts w:ascii="Arial" w:hAnsi="Arial" w:cs="Arial"/>
        </w:rPr>
        <w:t>metafor</w:t>
      </w:r>
      <w:proofErr w:type="spellEnd"/>
      <w:r>
        <w:rPr>
          <w:rFonts w:ascii="Arial" w:hAnsi="Arial" w:cs="Arial"/>
        </w:rPr>
        <w:t xml:space="preserve"> package. J Stat </w:t>
      </w:r>
      <w:proofErr w:type="spellStart"/>
      <w:r>
        <w:rPr>
          <w:rFonts w:ascii="Arial" w:hAnsi="Arial" w:cs="Arial"/>
        </w:rPr>
        <w:t>Softw</w:t>
      </w:r>
      <w:proofErr w:type="spellEnd"/>
      <w:r>
        <w:rPr>
          <w:rFonts w:ascii="Arial" w:hAnsi="Arial" w:cs="Arial"/>
        </w:rPr>
        <w:t>, 36(3), 1-48.</w:t>
      </w:r>
    </w:p>
    <w:p w14:paraId="39D52794" w14:textId="77777777" w:rsidR="005E531F" w:rsidRDefault="005E531F">
      <w:pPr>
        <w:pStyle w:val="Normal1"/>
        <w:contextualSpacing/>
        <w:rPr>
          <w:rFonts w:ascii="Arial" w:hAnsi="Arial" w:cs="Arial"/>
        </w:rPr>
      </w:pPr>
    </w:p>
    <w:p w14:paraId="415C233F" w14:textId="77777777" w:rsidR="005E531F" w:rsidRDefault="00EE4230">
      <w:pPr>
        <w:pStyle w:val="Normal1"/>
        <w:contextualSpacing/>
        <w:rPr>
          <w:rFonts w:ascii="Arial" w:hAnsi="Arial" w:cs="Arial"/>
        </w:rPr>
      </w:pPr>
      <w:r w:rsidRPr="007726DE">
        <w:rPr>
          <w:rFonts w:ascii="Arial" w:hAnsi="Arial" w:cs="Arial"/>
          <w:lang w:val="de-DE"/>
          <w:rPrChange w:id="35" w:author="Felix Schönbrodt" w:date="2016-11-18T08:21:00Z">
            <w:rPr>
              <w:rFonts w:ascii="Arial" w:hAnsi="Arial" w:cs="Arial"/>
            </w:rPr>
          </w:rPrChange>
        </w:rPr>
        <w:t xml:space="preserve">Young, S. S., &amp; Karr, A. (2011). </w:t>
      </w:r>
      <w:r>
        <w:rPr>
          <w:rFonts w:ascii="Arial" w:hAnsi="Arial" w:cs="Arial"/>
        </w:rPr>
        <w:t xml:space="preserve">Deming, data and observational </w:t>
      </w:r>
      <w:proofErr w:type="spellStart"/>
      <w:r>
        <w:rPr>
          <w:rFonts w:ascii="Arial" w:hAnsi="Arial" w:cs="Arial"/>
        </w:rPr>
        <w:t>studies.Significance</w:t>
      </w:r>
      <w:proofErr w:type="spellEnd"/>
      <w:r>
        <w:rPr>
          <w:rFonts w:ascii="Arial" w:hAnsi="Arial" w:cs="Arial"/>
        </w:rPr>
        <w:t>, 8(3), 116-120.</w:t>
      </w:r>
    </w:p>
    <w:p w14:paraId="06C0F07F" w14:textId="77777777" w:rsidR="005E531F" w:rsidRDefault="005E531F">
      <w:pPr>
        <w:pStyle w:val="Normal1"/>
        <w:contextualSpacing/>
        <w:rPr>
          <w:rFonts w:ascii="Arial" w:hAnsi="Arial" w:cs="Arial"/>
        </w:rPr>
      </w:pPr>
    </w:p>
    <w:p w14:paraId="32D6EBFD" w14:textId="77777777" w:rsidR="005E531F" w:rsidRDefault="005E531F">
      <w:pPr>
        <w:pStyle w:val="Normal1"/>
        <w:contextualSpacing/>
        <w:rPr>
          <w:rFonts w:ascii="Arial" w:hAnsi="Arial" w:cs="Arial"/>
        </w:rPr>
      </w:pPr>
    </w:p>
    <w:p w14:paraId="7A28170F" w14:textId="77777777" w:rsidR="005E531F" w:rsidRDefault="005E531F">
      <w:pPr>
        <w:pStyle w:val="Normal1"/>
        <w:contextualSpacing/>
        <w:rPr>
          <w:rFonts w:ascii="Arial" w:hAnsi="Arial" w:cs="Arial"/>
        </w:rPr>
      </w:pPr>
    </w:p>
    <w:p w14:paraId="6F098598" w14:textId="77777777" w:rsidR="005E531F" w:rsidRDefault="00EE4230">
      <w:pPr>
        <w:pStyle w:val="Normal1"/>
        <w:contextualSpacing/>
        <w:rPr>
          <w:rFonts w:ascii="Arial" w:hAnsi="Arial" w:cs="Arial"/>
        </w:rPr>
      </w:pPr>
      <w:r>
        <w:rPr>
          <w:rFonts w:ascii="Arial" w:hAnsi="Arial" w:cs="Arial"/>
        </w:rPr>
        <w:t>Thompson, S. G., &amp; Sharp, S. J. (1999). Explaining heterogeneity in meta-analysis: A comparison of methods. Statistics in Medicine, 18(20), 2693–2708.</w:t>
      </w:r>
    </w:p>
    <w:p w14:paraId="5B570ED4" w14:textId="77777777" w:rsidR="005E531F" w:rsidRDefault="005E531F">
      <w:pPr>
        <w:pStyle w:val="Normal1"/>
        <w:contextualSpacing/>
        <w:rPr>
          <w:rFonts w:ascii="Arial" w:hAnsi="Arial" w:cs="Arial"/>
        </w:rPr>
      </w:pPr>
    </w:p>
    <w:p w14:paraId="35E0C989" w14:textId="77777777" w:rsidR="005E531F" w:rsidRDefault="00EE4230">
      <w:pPr>
        <w:pStyle w:val="Normal1"/>
        <w:contextualSpacing/>
        <w:rPr>
          <w:rFonts w:ascii="Arial" w:hAnsi="Arial" w:cs="Arial"/>
        </w:rPr>
      </w:pPr>
      <w:r>
        <w:rPr>
          <w:rFonts w:ascii="Arial" w:hAnsi="Arial" w:cs="Arial"/>
        </w:rPr>
        <w:t xml:space="preserve">Stanley, T. D., &amp; </w:t>
      </w:r>
      <w:proofErr w:type="spellStart"/>
      <w:r>
        <w:rPr>
          <w:rFonts w:ascii="Arial" w:hAnsi="Arial" w:cs="Arial"/>
        </w:rPr>
        <w:t>Doucouliagos</w:t>
      </w:r>
      <w:proofErr w:type="spellEnd"/>
      <w:r>
        <w:rPr>
          <w:rFonts w:ascii="Arial" w:hAnsi="Arial" w:cs="Arial"/>
        </w:rPr>
        <w:t>, H. (2015). Neither fixed nor random: weighted least squares meta</w:t>
      </w:r>
      <w:r>
        <w:rPr>
          <w:rFonts w:ascii="Cambria Math" w:hAnsi="Cambria Math" w:cs="Cambria Math"/>
        </w:rPr>
        <w:t>‐</w:t>
      </w:r>
      <w:r>
        <w:rPr>
          <w:rFonts w:ascii="Arial" w:hAnsi="Arial" w:cs="Arial"/>
        </w:rPr>
        <w:t>analysis. Statistics in medicine, 34(13), 2116-2127.</w:t>
      </w:r>
    </w:p>
    <w:p w14:paraId="0BA0638A" w14:textId="77777777" w:rsidR="005E531F" w:rsidRDefault="005E531F">
      <w:pPr>
        <w:pStyle w:val="Normal1"/>
        <w:contextualSpacing/>
        <w:rPr>
          <w:rFonts w:ascii="Arial" w:hAnsi="Arial" w:cs="Arial"/>
        </w:rPr>
      </w:pPr>
    </w:p>
    <w:p w14:paraId="231765A6" w14:textId="77777777" w:rsidR="005E531F" w:rsidRDefault="00EE4230">
      <w:pPr>
        <w:pStyle w:val="Normal1"/>
        <w:contextualSpacing/>
        <w:rPr>
          <w:rFonts w:ascii="Arial" w:hAnsi="Arial" w:cs="Arial"/>
        </w:rPr>
      </w:pPr>
      <w:r>
        <w:rPr>
          <w:rFonts w:ascii="Arial" w:hAnsi="Arial" w:cs="Arial"/>
        </w:rPr>
        <w:t xml:space="preserve">Moreno, S. G., Sutton, A. J., Ades, A. E., Stanley, T. D., Abrams, K. R., Peters, J. L., et al. (2009a). Assessment of regression-based methods to adjust for publication bias through a comprehensive simulation study. BMC Med. Res. </w:t>
      </w:r>
      <w:proofErr w:type="spellStart"/>
      <w:r>
        <w:rPr>
          <w:rFonts w:ascii="Arial" w:hAnsi="Arial" w:cs="Arial"/>
        </w:rPr>
        <w:t>Methodol</w:t>
      </w:r>
      <w:proofErr w:type="spellEnd"/>
      <w:r>
        <w:rPr>
          <w:rFonts w:ascii="Arial" w:hAnsi="Arial" w:cs="Arial"/>
        </w:rPr>
        <w:t xml:space="preserve">. </w:t>
      </w:r>
      <w:proofErr w:type="gramStart"/>
      <w:r>
        <w:rPr>
          <w:rFonts w:ascii="Arial" w:hAnsi="Arial" w:cs="Arial"/>
        </w:rPr>
        <w:t>9</w:t>
      </w:r>
      <w:proofErr w:type="gramEnd"/>
      <w:r>
        <w:rPr>
          <w:rFonts w:ascii="Arial" w:hAnsi="Arial" w:cs="Arial"/>
        </w:rPr>
        <w:t xml:space="preserve">, 1–17. </w:t>
      </w:r>
      <w:proofErr w:type="spellStart"/>
      <w:proofErr w:type="gramStart"/>
      <w:r>
        <w:rPr>
          <w:rFonts w:ascii="Arial" w:hAnsi="Arial" w:cs="Arial"/>
        </w:rPr>
        <w:t>doi</w:t>
      </w:r>
      <w:proofErr w:type="spellEnd"/>
      <w:proofErr w:type="gramEnd"/>
      <w:r>
        <w:rPr>
          <w:rFonts w:ascii="Arial" w:hAnsi="Arial" w:cs="Arial"/>
        </w:rPr>
        <w:t>: 10.1186/1471-2288-9-2</w:t>
      </w:r>
    </w:p>
    <w:p w14:paraId="53A353D7" w14:textId="77777777" w:rsidR="005E531F" w:rsidRDefault="005E531F">
      <w:pPr>
        <w:pStyle w:val="Normal1"/>
        <w:contextualSpacing/>
        <w:rPr>
          <w:rFonts w:ascii="Arial" w:hAnsi="Arial" w:cs="Arial"/>
        </w:rPr>
      </w:pPr>
    </w:p>
    <w:p w14:paraId="3BD44456" w14:textId="77777777" w:rsidR="005E531F" w:rsidRDefault="00EE4230">
      <w:pPr>
        <w:pStyle w:val="Normal1"/>
        <w:contextualSpacing/>
        <w:rPr>
          <w:rFonts w:ascii="Arial" w:hAnsi="Arial" w:cs="Arial"/>
        </w:rPr>
      </w:pPr>
      <w:proofErr w:type="spellStart"/>
      <w:r>
        <w:rPr>
          <w:rFonts w:ascii="Arial" w:hAnsi="Arial" w:cs="Arial"/>
        </w:rPr>
        <w:lastRenderedPageBreak/>
        <w:t>Rücker</w:t>
      </w:r>
      <w:proofErr w:type="spellEnd"/>
      <w:r>
        <w:rPr>
          <w:rFonts w:ascii="Arial" w:hAnsi="Arial" w:cs="Arial"/>
        </w:rPr>
        <w:t xml:space="preserve">, G., Carpenter, J. R., and </w:t>
      </w:r>
      <w:proofErr w:type="spellStart"/>
      <w:r>
        <w:rPr>
          <w:rFonts w:ascii="Arial" w:hAnsi="Arial" w:cs="Arial"/>
        </w:rPr>
        <w:t>Schwarzer</w:t>
      </w:r>
      <w:proofErr w:type="spellEnd"/>
      <w:r>
        <w:rPr>
          <w:rFonts w:ascii="Arial" w:hAnsi="Arial" w:cs="Arial"/>
        </w:rPr>
        <w:t xml:space="preserve">, G. (2011a). Detecting and adjusting for small-study effects in meta-analysis. </w:t>
      </w:r>
      <w:proofErr w:type="spellStart"/>
      <w:r>
        <w:rPr>
          <w:rFonts w:ascii="Arial" w:hAnsi="Arial" w:cs="Arial"/>
        </w:rPr>
        <w:t>Biom</w:t>
      </w:r>
      <w:proofErr w:type="spellEnd"/>
      <w:r>
        <w:rPr>
          <w:rFonts w:ascii="Arial" w:hAnsi="Arial" w:cs="Arial"/>
        </w:rPr>
        <w:t xml:space="preserve">. J. 52, 351–368. </w:t>
      </w:r>
      <w:proofErr w:type="spellStart"/>
      <w:proofErr w:type="gramStart"/>
      <w:r>
        <w:rPr>
          <w:rFonts w:ascii="Arial" w:hAnsi="Arial" w:cs="Arial"/>
        </w:rPr>
        <w:t>doi</w:t>
      </w:r>
      <w:proofErr w:type="spellEnd"/>
      <w:proofErr w:type="gramEnd"/>
      <w:r>
        <w:rPr>
          <w:rFonts w:ascii="Arial" w:hAnsi="Arial" w:cs="Arial"/>
        </w:rPr>
        <w:t>: 10.1002/bimj.201000151</w:t>
      </w:r>
    </w:p>
    <w:p w14:paraId="594E59ED" w14:textId="77777777" w:rsidR="005E531F" w:rsidRDefault="005E531F">
      <w:pPr>
        <w:pStyle w:val="Normal1"/>
        <w:contextualSpacing/>
        <w:rPr>
          <w:rFonts w:ascii="Arial" w:hAnsi="Arial" w:cs="Arial"/>
        </w:rPr>
      </w:pPr>
    </w:p>
    <w:p w14:paraId="2DDCCC44" w14:textId="77777777" w:rsidR="005E531F" w:rsidRDefault="00EE4230">
      <w:pPr>
        <w:pStyle w:val="Normal1"/>
        <w:contextualSpacing/>
        <w:rPr>
          <w:rFonts w:ascii="Arial" w:hAnsi="Arial" w:cs="Arial"/>
        </w:rPr>
      </w:pPr>
      <w:r>
        <w:rPr>
          <w:rFonts w:ascii="Arial" w:hAnsi="Arial" w:cs="Arial"/>
        </w:rPr>
        <w:t xml:space="preserve">Stanley, T. D., and </w:t>
      </w:r>
      <w:proofErr w:type="spellStart"/>
      <w:r>
        <w:rPr>
          <w:rFonts w:ascii="Arial" w:hAnsi="Arial" w:cs="Arial"/>
        </w:rPr>
        <w:t>Doucouliagos</w:t>
      </w:r>
      <w:proofErr w:type="spellEnd"/>
      <w:r>
        <w:rPr>
          <w:rFonts w:ascii="Arial" w:hAnsi="Arial" w:cs="Arial"/>
        </w:rPr>
        <w:t xml:space="preserve">, H. (2013). Meta-regression approximations to reduce publication selection bias. Res. Synth. Methods 5, 60–78. </w:t>
      </w:r>
      <w:proofErr w:type="spellStart"/>
      <w:proofErr w:type="gramStart"/>
      <w:r>
        <w:rPr>
          <w:rFonts w:ascii="Arial" w:hAnsi="Arial" w:cs="Arial"/>
        </w:rPr>
        <w:t>doi</w:t>
      </w:r>
      <w:proofErr w:type="spellEnd"/>
      <w:proofErr w:type="gramEnd"/>
      <w:r>
        <w:rPr>
          <w:rFonts w:ascii="Arial" w:hAnsi="Arial" w:cs="Arial"/>
        </w:rPr>
        <w:t>: 10.1002/jrsm.1095</w:t>
      </w:r>
    </w:p>
    <w:p w14:paraId="0A950727" w14:textId="77777777" w:rsidR="005E531F" w:rsidRDefault="005E531F">
      <w:pPr>
        <w:pStyle w:val="Normal1"/>
        <w:contextualSpacing/>
        <w:rPr>
          <w:rFonts w:ascii="Arial" w:hAnsi="Arial" w:cs="Arial"/>
        </w:rPr>
      </w:pPr>
    </w:p>
    <w:p w14:paraId="12400A5C" w14:textId="77777777" w:rsidR="005E531F" w:rsidRDefault="00EE4230">
      <w:pPr>
        <w:pStyle w:val="Normal1"/>
        <w:contextualSpacing/>
        <w:rPr>
          <w:ins w:id="36" w:author="Felix Schönbrodt" w:date="2016-11-11T10:06:00Z"/>
          <w:rFonts w:ascii="Arial" w:hAnsi="Arial" w:cs="Arial"/>
        </w:rPr>
      </w:pPr>
      <w:proofErr w:type="spellStart"/>
      <w:r>
        <w:rPr>
          <w:rFonts w:ascii="Arial" w:hAnsi="Arial" w:cs="Arial"/>
        </w:rPr>
        <w:t>Simonsohn</w:t>
      </w:r>
      <w:proofErr w:type="spellEnd"/>
      <w:r>
        <w:rPr>
          <w:rFonts w:ascii="Arial" w:hAnsi="Arial" w:cs="Arial"/>
        </w:rPr>
        <w:t xml:space="preserve">, U., Nelson, L. D., and Simmons, J. P. (2014b). P-Curve and Effect Size: Correcting for Publication Bias Using Only Significant Results. Available online at </w:t>
      </w:r>
      <w:proofErr w:type="spellStart"/>
      <w:r>
        <w:rPr>
          <w:rFonts w:ascii="Arial" w:hAnsi="Arial" w:cs="Arial"/>
        </w:rPr>
        <w:t>SSRN:http</w:t>
      </w:r>
      <w:proofErr w:type="spellEnd"/>
      <w:r>
        <w:rPr>
          <w:rFonts w:ascii="Arial" w:hAnsi="Arial" w:cs="Arial"/>
        </w:rPr>
        <w:t xml:space="preserve">://ssrn.com/abstract=2377290 or </w:t>
      </w:r>
      <w:ins w:id="37" w:author="Felix Schönbrodt" w:date="2016-11-11T10:06:00Z">
        <w:r>
          <w:rPr>
            <w:rFonts w:ascii="Arial" w:hAnsi="Arial" w:cs="Arial"/>
          </w:rPr>
          <w:fldChar w:fldCharType="begin"/>
        </w:r>
        <w:r>
          <w:rPr>
            <w:rFonts w:ascii="Arial" w:hAnsi="Arial" w:cs="Arial"/>
          </w:rPr>
          <w:instrText xml:space="preserve"> HYPERLINK "</w:instrText>
        </w:r>
      </w:ins>
      <w:r>
        <w:rPr>
          <w:rFonts w:ascii="Arial" w:hAnsi="Arial" w:cs="Arial"/>
        </w:rPr>
        <w:instrText>http://dx.doi.org/10.2139/ssrn.2377290</w:instrText>
      </w:r>
      <w:ins w:id="38" w:author="Felix Schönbrodt" w:date="2016-11-11T10:06:00Z">
        <w:r>
          <w:rPr>
            <w:rFonts w:ascii="Arial" w:hAnsi="Arial" w:cs="Arial"/>
          </w:rPr>
          <w:instrText xml:space="preserve">" </w:instrText>
        </w:r>
        <w:r>
          <w:rPr>
            <w:rFonts w:ascii="Arial" w:hAnsi="Arial" w:cs="Arial"/>
          </w:rPr>
          <w:fldChar w:fldCharType="separate"/>
        </w:r>
      </w:ins>
      <w:r w:rsidRPr="00B7548A">
        <w:rPr>
          <w:rStyle w:val="Hyperlink"/>
          <w:rFonts w:ascii="Arial" w:hAnsi="Arial" w:cs="Arial"/>
        </w:rPr>
        <w:t>http://dx.doi.org/10.2139/ssrn.2377290</w:t>
      </w:r>
      <w:ins w:id="39" w:author="Felix Schönbrodt" w:date="2016-11-11T10:06:00Z">
        <w:r>
          <w:rPr>
            <w:rFonts w:ascii="Arial" w:hAnsi="Arial" w:cs="Arial"/>
          </w:rPr>
          <w:fldChar w:fldCharType="end"/>
        </w:r>
      </w:ins>
    </w:p>
    <w:p w14:paraId="3DDA1ED3" w14:textId="77777777" w:rsidR="00EE4230" w:rsidRDefault="00EE4230">
      <w:pPr>
        <w:pStyle w:val="Normal1"/>
        <w:contextualSpacing/>
        <w:rPr>
          <w:ins w:id="40" w:author="Felix Schönbrodt" w:date="2016-11-11T10:06:00Z"/>
          <w:rFonts w:ascii="Arial" w:hAnsi="Arial" w:cs="Arial"/>
        </w:rPr>
      </w:pPr>
    </w:p>
    <w:p w14:paraId="73DD4F5A" w14:textId="77777777" w:rsidR="00EE4230" w:rsidRPr="007726DE" w:rsidRDefault="00EE4230" w:rsidP="00EE4230">
      <w:pPr>
        <w:pStyle w:val="Normal1"/>
        <w:contextualSpacing/>
        <w:rPr>
          <w:ins w:id="41" w:author="Felix Schönbrodt" w:date="2016-11-11T10:06:00Z"/>
          <w:rFonts w:ascii="Arial" w:hAnsi="Arial" w:cs="Arial"/>
          <w:rPrChange w:id="42" w:author="Felix Schönbrodt" w:date="2016-11-18T10:29:00Z">
            <w:rPr>
              <w:ins w:id="43" w:author="Felix Schönbrodt" w:date="2016-11-11T10:06:00Z"/>
              <w:rFonts w:ascii="Arial" w:hAnsi="Arial" w:cs="Arial"/>
              <w:lang w:val="de-DE"/>
            </w:rPr>
          </w:rPrChange>
        </w:rPr>
      </w:pPr>
      <w:ins w:id="44" w:author="Felix Schönbrodt" w:date="2016-11-11T10:06:00Z">
        <w:r w:rsidRPr="00EE4230">
          <w:rPr>
            <w:rFonts w:ascii="Arial" w:hAnsi="Arial" w:cs="Arial"/>
            <w:lang w:val="de-DE"/>
          </w:rPr>
          <w:t xml:space="preserve">Schönbrodt, F. D., Wagenmakers, E.-J., Zehetleitner, M., &amp; Perugini, M. (2015). </w:t>
        </w:r>
        <w:r w:rsidRPr="007726DE">
          <w:rPr>
            <w:rFonts w:ascii="Arial" w:hAnsi="Arial" w:cs="Arial"/>
            <w:rPrChange w:id="45" w:author="Felix Schönbrodt" w:date="2016-11-18T10:29:00Z">
              <w:rPr>
                <w:rFonts w:ascii="Arial" w:hAnsi="Arial" w:cs="Arial"/>
                <w:lang w:val="de-DE"/>
              </w:rPr>
            </w:rPrChange>
          </w:rPr>
          <w:t xml:space="preserve">Sequential hypothesis testing with Bayes factors: Efficiently testing mean differences. </w:t>
        </w:r>
        <w:r w:rsidRPr="007726DE">
          <w:rPr>
            <w:rFonts w:ascii="Arial" w:hAnsi="Arial" w:cs="Arial"/>
            <w:i/>
            <w:iCs/>
            <w:rPrChange w:id="46" w:author="Felix Schönbrodt" w:date="2016-11-18T10:29:00Z">
              <w:rPr>
                <w:rFonts w:ascii="Arial" w:hAnsi="Arial" w:cs="Arial"/>
                <w:i/>
                <w:iCs/>
                <w:lang w:val="de-DE"/>
              </w:rPr>
            </w:rPrChange>
          </w:rPr>
          <w:t>Psychological Methods</w:t>
        </w:r>
        <w:r w:rsidRPr="007726DE">
          <w:rPr>
            <w:rFonts w:ascii="Arial" w:hAnsi="Arial" w:cs="Arial"/>
            <w:rPrChange w:id="47" w:author="Felix Schönbrodt" w:date="2016-11-18T10:29:00Z">
              <w:rPr>
                <w:rFonts w:ascii="Arial" w:hAnsi="Arial" w:cs="Arial"/>
                <w:lang w:val="de-DE"/>
              </w:rPr>
            </w:rPrChange>
          </w:rPr>
          <w:t xml:space="preserve">. </w:t>
        </w:r>
        <w:proofErr w:type="gramStart"/>
        <w:r w:rsidRPr="007726DE">
          <w:rPr>
            <w:rFonts w:ascii="Arial" w:hAnsi="Arial" w:cs="Arial"/>
            <w:rPrChange w:id="48" w:author="Felix Schönbrodt" w:date="2016-11-18T10:29:00Z">
              <w:rPr>
                <w:rFonts w:ascii="Arial" w:hAnsi="Arial" w:cs="Arial"/>
                <w:lang w:val="de-DE"/>
              </w:rPr>
            </w:rPrChange>
          </w:rPr>
          <w:t>doi:</w:t>
        </w:r>
        <w:proofErr w:type="gramEnd"/>
        <w:r w:rsidRPr="007726DE">
          <w:rPr>
            <w:rFonts w:ascii="Arial" w:hAnsi="Arial" w:cs="Arial"/>
            <w:rPrChange w:id="49" w:author="Felix Schönbrodt" w:date="2016-11-18T10:29:00Z">
              <w:rPr>
                <w:rFonts w:ascii="Arial" w:hAnsi="Arial" w:cs="Arial"/>
                <w:lang w:val="de-DE"/>
              </w:rPr>
            </w:rPrChange>
          </w:rPr>
          <w:t>10.1037/met0000061</w:t>
        </w:r>
      </w:ins>
    </w:p>
    <w:p w14:paraId="0C3A3393" w14:textId="77777777" w:rsidR="00EE4230" w:rsidRPr="007726DE" w:rsidRDefault="00EE4230" w:rsidP="00EE4230">
      <w:pPr>
        <w:pStyle w:val="Normal1"/>
        <w:contextualSpacing/>
        <w:rPr>
          <w:ins w:id="50" w:author="Felix Schönbrodt" w:date="2016-11-11T10:06:00Z"/>
          <w:rFonts w:ascii="Arial" w:hAnsi="Arial" w:cs="Arial"/>
          <w:rPrChange w:id="51" w:author="Felix Schönbrodt" w:date="2016-11-18T10:29:00Z">
            <w:rPr>
              <w:ins w:id="52" w:author="Felix Schönbrodt" w:date="2016-11-11T10:06:00Z"/>
              <w:rFonts w:ascii="Arial" w:hAnsi="Arial" w:cs="Arial"/>
              <w:lang w:val="de-DE"/>
            </w:rPr>
          </w:rPrChange>
        </w:rPr>
      </w:pPr>
    </w:p>
    <w:p w14:paraId="2FD935E4" w14:textId="77777777" w:rsidR="00EE4230" w:rsidRPr="00EE4230" w:rsidRDefault="00EE4230" w:rsidP="00EE4230">
      <w:pPr>
        <w:pStyle w:val="Normal1"/>
        <w:contextualSpacing/>
        <w:rPr>
          <w:ins w:id="53" w:author="Felix Schönbrodt" w:date="2016-11-11T10:06:00Z"/>
          <w:rFonts w:ascii="Arial" w:hAnsi="Arial" w:cs="Arial"/>
        </w:rPr>
      </w:pPr>
      <w:proofErr w:type="spellStart"/>
      <w:ins w:id="54" w:author="Felix Schönbrodt" w:date="2016-11-11T10:06:00Z">
        <w:r w:rsidRPr="00EE4230">
          <w:rPr>
            <w:rFonts w:ascii="Arial" w:hAnsi="Arial" w:cs="Arial"/>
          </w:rPr>
          <w:t>Lakens</w:t>
        </w:r>
        <w:proofErr w:type="spellEnd"/>
        <w:r w:rsidRPr="00EE4230">
          <w:rPr>
            <w:rFonts w:ascii="Arial" w:hAnsi="Arial" w:cs="Arial"/>
          </w:rPr>
          <w:t xml:space="preserve">, D. (2014). Performing high-powered studies efficiently with sequential analyses. </w:t>
        </w:r>
        <w:r w:rsidRPr="00EE4230">
          <w:rPr>
            <w:rFonts w:ascii="Arial" w:hAnsi="Arial" w:cs="Arial"/>
            <w:i/>
            <w:iCs/>
          </w:rPr>
          <w:t>European Journal of Social Psychology</w:t>
        </w:r>
        <w:r w:rsidRPr="00EE4230">
          <w:rPr>
            <w:rFonts w:ascii="Arial" w:hAnsi="Arial" w:cs="Arial"/>
          </w:rPr>
          <w:t xml:space="preserve">, </w:t>
        </w:r>
        <w:r w:rsidRPr="00EE4230">
          <w:rPr>
            <w:rFonts w:ascii="Arial" w:hAnsi="Arial" w:cs="Arial"/>
            <w:i/>
            <w:iCs/>
          </w:rPr>
          <w:t>44</w:t>
        </w:r>
        <w:r w:rsidRPr="00EE4230">
          <w:rPr>
            <w:rFonts w:ascii="Arial" w:hAnsi="Arial" w:cs="Arial"/>
          </w:rPr>
          <w:t>, 701–710. doi:10.1002/ejsp.2023</w:t>
        </w:r>
      </w:ins>
    </w:p>
    <w:p w14:paraId="3AF53B1A" w14:textId="77777777" w:rsidR="00EE4230" w:rsidRDefault="00EE4230" w:rsidP="00EE4230">
      <w:pPr>
        <w:pStyle w:val="Normal1"/>
        <w:contextualSpacing/>
        <w:rPr>
          <w:ins w:id="55" w:author="Felix Schönbrodt" w:date="2016-11-11T10:15:00Z"/>
          <w:rFonts w:ascii="Arial" w:hAnsi="Arial" w:cs="Arial"/>
          <w:lang w:val="de-DE"/>
        </w:rPr>
      </w:pPr>
    </w:p>
    <w:p w14:paraId="62900CD3" w14:textId="77777777" w:rsidR="00A440C3" w:rsidRPr="00A440C3" w:rsidRDefault="00A440C3" w:rsidP="00A440C3">
      <w:pPr>
        <w:pStyle w:val="Normal1"/>
        <w:contextualSpacing/>
        <w:rPr>
          <w:ins w:id="56" w:author="Felix Schönbrodt" w:date="2016-11-11T10:15:00Z"/>
          <w:rFonts w:ascii="Arial" w:hAnsi="Arial" w:cs="Arial"/>
        </w:rPr>
      </w:pPr>
      <w:proofErr w:type="spellStart"/>
      <w:ins w:id="57" w:author="Felix Schönbrodt" w:date="2016-11-11T10:15:00Z">
        <w:r w:rsidRPr="00A440C3">
          <w:rPr>
            <w:rFonts w:ascii="Arial" w:hAnsi="Arial" w:cs="Arial"/>
          </w:rPr>
          <w:t>Fanelli</w:t>
        </w:r>
        <w:proofErr w:type="spellEnd"/>
        <w:r w:rsidRPr="00A440C3">
          <w:rPr>
            <w:rFonts w:ascii="Arial" w:hAnsi="Arial" w:cs="Arial"/>
          </w:rPr>
          <w:t xml:space="preserve">, D. (2011). Negative results are disappearing from most disciplines and countries. </w:t>
        </w:r>
        <w:proofErr w:type="spellStart"/>
        <w:r w:rsidRPr="00A440C3">
          <w:rPr>
            <w:rFonts w:ascii="Arial" w:hAnsi="Arial" w:cs="Arial"/>
            <w:i/>
            <w:iCs/>
          </w:rPr>
          <w:t>Scientometrics</w:t>
        </w:r>
        <w:proofErr w:type="spellEnd"/>
        <w:r w:rsidRPr="00A440C3">
          <w:rPr>
            <w:rFonts w:ascii="Arial" w:hAnsi="Arial" w:cs="Arial"/>
          </w:rPr>
          <w:t xml:space="preserve">, </w:t>
        </w:r>
        <w:r w:rsidRPr="00A440C3">
          <w:rPr>
            <w:rFonts w:ascii="Arial" w:hAnsi="Arial" w:cs="Arial"/>
            <w:i/>
            <w:iCs/>
          </w:rPr>
          <w:t>90</w:t>
        </w:r>
        <w:r w:rsidRPr="00A440C3">
          <w:rPr>
            <w:rFonts w:ascii="Arial" w:hAnsi="Arial" w:cs="Arial"/>
          </w:rPr>
          <w:t xml:space="preserve">, 891–904. </w:t>
        </w:r>
        <w:proofErr w:type="gramStart"/>
        <w:r w:rsidRPr="00A440C3">
          <w:rPr>
            <w:rFonts w:ascii="Arial" w:hAnsi="Arial" w:cs="Arial"/>
          </w:rPr>
          <w:t>doi:</w:t>
        </w:r>
        <w:proofErr w:type="gramEnd"/>
        <w:r w:rsidRPr="00A440C3">
          <w:rPr>
            <w:rFonts w:ascii="Arial" w:hAnsi="Arial" w:cs="Arial"/>
          </w:rPr>
          <w:t>10.1007/s11192-011-0494-7</w:t>
        </w:r>
      </w:ins>
    </w:p>
    <w:p w14:paraId="0A4E23E3" w14:textId="77777777" w:rsidR="00A440C3" w:rsidRDefault="00A440C3" w:rsidP="00EE4230">
      <w:pPr>
        <w:pStyle w:val="Normal1"/>
        <w:contextualSpacing/>
        <w:rPr>
          <w:ins w:id="58" w:author="Felix Schönbrodt" w:date="2016-11-11T10:15:00Z"/>
          <w:rFonts w:ascii="Arial" w:hAnsi="Arial" w:cs="Arial"/>
          <w:lang w:val="de-DE"/>
        </w:rPr>
      </w:pPr>
    </w:p>
    <w:p w14:paraId="0B6B4501" w14:textId="77777777" w:rsidR="00A440C3" w:rsidRDefault="00A440C3" w:rsidP="00A440C3">
      <w:pPr>
        <w:pStyle w:val="Normal1"/>
        <w:contextualSpacing/>
        <w:rPr>
          <w:ins w:id="59" w:author="Felix Schönbrodt" w:date="2016-11-11T14:31:00Z"/>
          <w:rFonts w:ascii="Arial" w:hAnsi="Arial" w:cs="Arial"/>
        </w:rPr>
      </w:pPr>
      <w:ins w:id="60" w:author="Felix Schönbrodt" w:date="2016-11-11T10:16:00Z">
        <w:r w:rsidRPr="00A440C3">
          <w:rPr>
            <w:rFonts w:ascii="Arial" w:hAnsi="Arial" w:cs="Arial"/>
          </w:rPr>
          <w:t xml:space="preserve">Ioannidis, J. P. A. (2005). Why most published research findings are false. </w:t>
        </w:r>
        <w:proofErr w:type="spellStart"/>
        <w:r w:rsidRPr="00A440C3">
          <w:rPr>
            <w:rFonts w:ascii="Arial" w:hAnsi="Arial" w:cs="Arial"/>
            <w:i/>
            <w:iCs/>
          </w:rPr>
          <w:t>PLoS</w:t>
        </w:r>
        <w:proofErr w:type="spellEnd"/>
        <w:r w:rsidRPr="00A440C3">
          <w:rPr>
            <w:rFonts w:ascii="Arial" w:hAnsi="Arial" w:cs="Arial"/>
            <w:i/>
            <w:iCs/>
          </w:rPr>
          <w:t xml:space="preserve"> Med</w:t>
        </w:r>
        <w:r w:rsidRPr="00A440C3">
          <w:rPr>
            <w:rFonts w:ascii="Arial" w:hAnsi="Arial" w:cs="Arial"/>
          </w:rPr>
          <w:t xml:space="preserve">, </w:t>
        </w:r>
        <w:r w:rsidRPr="00A440C3">
          <w:rPr>
            <w:rFonts w:ascii="Arial" w:hAnsi="Arial" w:cs="Arial"/>
            <w:i/>
            <w:iCs/>
          </w:rPr>
          <w:t>2</w:t>
        </w:r>
        <w:r w:rsidRPr="00A440C3">
          <w:rPr>
            <w:rFonts w:ascii="Arial" w:hAnsi="Arial" w:cs="Arial"/>
          </w:rPr>
          <w:t>, e124. doi:10.1371/journal.pmed.0020124</w:t>
        </w:r>
      </w:ins>
    </w:p>
    <w:p w14:paraId="0A9D1130" w14:textId="77777777" w:rsidR="00350CFA" w:rsidRDefault="00350CFA" w:rsidP="00A440C3">
      <w:pPr>
        <w:pStyle w:val="Normal1"/>
        <w:contextualSpacing/>
        <w:rPr>
          <w:ins w:id="61" w:author="Felix Schönbrodt" w:date="2016-11-11T14:31:00Z"/>
          <w:rFonts w:ascii="Arial" w:hAnsi="Arial" w:cs="Arial"/>
        </w:rPr>
      </w:pPr>
    </w:p>
    <w:p w14:paraId="4437179B" w14:textId="77777777" w:rsidR="00350CFA" w:rsidRPr="007726DE" w:rsidRDefault="00350CFA" w:rsidP="00350CFA">
      <w:pPr>
        <w:pStyle w:val="Normal1"/>
        <w:contextualSpacing/>
        <w:rPr>
          <w:ins w:id="62" w:author="Felix Schönbrodt" w:date="2016-11-11T14:31:00Z"/>
          <w:rFonts w:ascii="Arial" w:hAnsi="Arial" w:cs="Arial"/>
          <w:rPrChange w:id="63" w:author="Felix Schönbrodt" w:date="2016-11-18T10:29:00Z">
            <w:rPr>
              <w:ins w:id="64" w:author="Felix Schönbrodt" w:date="2016-11-11T14:31:00Z"/>
              <w:rFonts w:ascii="Arial" w:hAnsi="Arial" w:cs="Arial"/>
              <w:lang w:val="de-DE"/>
            </w:rPr>
          </w:rPrChange>
        </w:rPr>
      </w:pPr>
      <w:ins w:id="65" w:author="Felix Schönbrodt" w:date="2016-11-11T14:31:00Z">
        <w:r w:rsidRPr="00350CFA">
          <w:rPr>
            <w:rFonts w:ascii="Arial" w:hAnsi="Arial" w:cs="Arial"/>
            <w:lang w:val="de-DE"/>
          </w:rPr>
          <w:t xml:space="preserve">McShane, B. B., Böckenholt, U., &amp; Hansen, K. T. (2016). Adjusting for publication bias in meta-analysis: An evaluation of selection methods and some cautionary notes. </w:t>
        </w:r>
        <w:r w:rsidRPr="007726DE">
          <w:rPr>
            <w:rFonts w:ascii="Arial" w:hAnsi="Arial" w:cs="Arial"/>
            <w:i/>
            <w:iCs/>
            <w:rPrChange w:id="66" w:author="Felix Schönbrodt" w:date="2016-11-18T10:29:00Z">
              <w:rPr>
                <w:rFonts w:ascii="Arial" w:hAnsi="Arial" w:cs="Arial"/>
                <w:i/>
                <w:iCs/>
                <w:lang w:val="de-DE"/>
              </w:rPr>
            </w:rPrChange>
          </w:rPr>
          <w:t>Perspectives on Psychological Science</w:t>
        </w:r>
        <w:r w:rsidRPr="007726DE">
          <w:rPr>
            <w:rFonts w:ascii="Arial" w:hAnsi="Arial" w:cs="Arial"/>
            <w:rPrChange w:id="67" w:author="Felix Schönbrodt" w:date="2016-11-18T10:29:00Z">
              <w:rPr>
                <w:rFonts w:ascii="Arial" w:hAnsi="Arial" w:cs="Arial"/>
                <w:lang w:val="de-DE"/>
              </w:rPr>
            </w:rPrChange>
          </w:rPr>
          <w:t xml:space="preserve">, </w:t>
        </w:r>
        <w:r w:rsidRPr="007726DE">
          <w:rPr>
            <w:rFonts w:ascii="Arial" w:hAnsi="Arial" w:cs="Arial"/>
            <w:i/>
            <w:iCs/>
            <w:rPrChange w:id="68" w:author="Felix Schönbrodt" w:date="2016-11-18T10:29:00Z">
              <w:rPr>
                <w:rFonts w:ascii="Arial" w:hAnsi="Arial" w:cs="Arial"/>
                <w:i/>
                <w:iCs/>
                <w:lang w:val="de-DE"/>
              </w:rPr>
            </w:rPrChange>
          </w:rPr>
          <w:t>11</w:t>
        </w:r>
        <w:r w:rsidRPr="007726DE">
          <w:rPr>
            <w:rFonts w:ascii="Arial" w:hAnsi="Arial" w:cs="Arial"/>
            <w:rPrChange w:id="69" w:author="Felix Schönbrodt" w:date="2016-11-18T10:29:00Z">
              <w:rPr>
                <w:rFonts w:ascii="Arial" w:hAnsi="Arial" w:cs="Arial"/>
                <w:lang w:val="de-DE"/>
              </w:rPr>
            </w:rPrChange>
          </w:rPr>
          <w:t xml:space="preserve">, 730–749. </w:t>
        </w:r>
        <w:proofErr w:type="gramStart"/>
        <w:r w:rsidRPr="007726DE">
          <w:rPr>
            <w:rFonts w:ascii="Arial" w:hAnsi="Arial" w:cs="Arial"/>
            <w:rPrChange w:id="70" w:author="Felix Schönbrodt" w:date="2016-11-18T10:29:00Z">
              <w:rPr>
                <w:rFonts w:ascii="Arial" w:hAnsi="Arial" w:cs="Arial"/>
                <w:lang w:val="de-DE"/>
              </w:rPr>
            </w:rPrChange>
          </w:rPr>
          <w:t>doi:</w:t>
        </w:r>
        <w:proofErr w:type="gramEnd"/>
        <w:r w:rsidRPr="007726DE">
          <w:rPr>
            <w:rFonts w:ascii="Arial" w:hAnsi="Arial" w:cs="Arial"/>
            <w:rPrChange w:id="71" w:author="Felix Schönbrodt" w:date="2016-11-18T10:29:00Z">
              <w:rPr>
                <w:rFonts w:ascii="Arial" w:hAnsi="Arial" w:cs="Arial"/>
                <w:lang w:val="de-DE"/>
              </w:rPr>
            </w:rPrChange>
          </w:rPr>
          <w:t>10.1177/1745691616662243</w:t>
        </w:r>
      </w:ins>
    </w:p>
    <w:p w14:paraId="46A91FA0" w14:textId="77777777" w:rsidR="00350CFA" w:rsidRPr="00A440C3" w:rsidRDefault="00350CFA" w:rsidP="00A440C3">
      <w:pPr>
        <w:pStyle w:val="Normal1"/>
        <w:contextualSpacing/>
        <w:rPr>
          <w:ins w:id="72" w:author="Felix Schönbrodt" w:date="2016-11-11T10:16:00Z"/>
          <w:rFonts w:ascii="Arial" w:hAnsi="Arial" w:cs="Arial"/>
        </w:rPr>
      </w:pPr>
    </w:p>
    <w:p w14:paraId="2EAD45D8" w14:textId="77777777" w:rsidR="0024638D" w:rsidRPr="0024638D" w:rsidRDefault="0024638D" w:rsidP="0024638D">
      <w:pPr>
        <w:pStyle w:val="Normal1"/>
        <w:contextualSpacing/>
        <w:rPr>
          <w:ins w:id="73" w:author="Felix Schönbrodt" w:date="2016-11-14T14:44:00Z"/>
          <w:rFonts w:ascii="Arial" w:hAnsi="Arial" w:cs="Arial"/>
        </w:rPr>
      </w:pPr>
      <w:ins w:id="74" w:author="Felix Schönbrodt" w:date="2016-11-14T14:44:00Z">
        <w:r w:rsidRPr="0024638D">
          <w:rPr>
            <w:rFonts w:ascii="Arial" w:hAnsi="Arial" w:cs="Arial"/>
          </w:rPr>
          <w:t xml:space="preserve">Klein, R. A., Ratliff, K. A., </w:t>
        </w:r>
        <w:proofErr w:type="spellStart"/>
        <w:r w:rsidRPr="0024638D">
          <w:rPr>
            <w:rFonts w:ascii="Arial" w:hAnsi="Arial" w:cs="Arial"/>
          </w:rPr>
          <w:t>Vianello</w:t>
        </w:r>
        <w:proofErr w:type="spellEnd"/>
        <w:r w:rsidRPr="0024638D">
          <w:rPr>
            <w:rFonts w:ascii="Arial" w:hAnsi="Arial" w:cs="Arial"/>
          </w:rPr>
          <w:t xml:space="preserve">, M., Adams Jr., R. B., </w:t>
        </w:r>
        <w:proofErr w:type="spellStart"/>
        <w:r w:rsidRPr="0024638D">
          <w:rPr>
            <w:rFonts w:ascii="Arial" w:hAnsi="Arial" w:cs="Arial"/>
          </w:rPr>
          <w:t>Bahník</w:t>
        </w:r>
        <w:proofErr w:type="spellEnd"/>
        <w:r w:rsidRPr="0024638D">
          <w:rPr>
            <w:rFonts w:ascii="Arial" w:hAnsi="Arial" w:cs="Arial"/>
          </w:rPr>
          <w:t xml:space="preserve">, </w:t>
        </w:r>
        <w:proofErr w:type="gramStart"/>
        <w:r w:rsidRPr="0024638D">
          <w:rPr>
            <w:rFonts w:ascii="Arial" w:hAnsi="Arial" w:cs="Arial"/>
          </w:rPr>
          <w:t>Š.,</w:t>
        </w:r>
        <w:proofErr w:type="gramEnd"/>
        <w:r w:rsidRPr="0024638D">
          <w:rPr>
            <w:rFonts w:ascii="Arial" w:hAnsi="Arial" w:cs="Arial"/>
          </w:rPr>
          <w:t xml:space="preserve"> Bernstein, M. J., </w:t>
        </w:r>
        <w:proofErr w:type="spellStart"/>
        <w:r w:rsidRPr="0024638D">
          <w:rPr>
            <w:rFonts w:ascii="Arial" w:hAnsi="Arial" w:cs="Arial"/>
          </w:rPr>
          <w:t>Bocian</w:t>
        </w:r>
        <w:proofErr w:type="spellEnd"/>
        <w:r w:rsidRPr="0024638D">
          <w:rPr>
            <w:rFonts w:ascii="Arial" w:hAnsi="Arial" w:cs="Arial"/>
          </w:rPr>
          <w:t xml:space="preserve">, K., et al. (2014). Investigating variation in replicability: A “many labs” replication project. </w:t>
        </w:r>
        <w:r w:rsidRPr="0024638D">
          <w:rPr>
            <w:rFonts w:ascii="Arial" w:hAnsi="Arial" w:cs="Arial"/>
            <w:i/>
            <w:iCs/>
          </w:rPr>
          <w:t>Social Psychology</w:t>
        </w:r>
        <w:r w:rsidRPr="0024638D">
          <w:rPr>
            <w:rFonts w:ascii="Arial" w:hAnsi="Arial" w:cs="Arial"/>
          </w:rPr>
          <w:t xml:space="preserve">, </w:t>
        </w:r>
        <w:r w:rsidRPr="0024638D">
          <w:rPr>
            <w:rFonts w:ascii="Arial" w:hAnsi="Arial" w:cs="Arial"/>
            <w:i/>
            <w:iCs/>
          </w:rPr>
          <w:t>45</w:t>
        </w:r>
        <w:r w:rsidRPr="0024638D">
          <w:rPr>
            <w:rFonts w:ascii="Arial" w:hAnsi="Arial" w:cs="Arial"/>
          </w:rPr>
          <w:t>, 142–152. doi:10.1027/1864-9335/a000178</w:t>
        </w:r>
      </w:ins>
    </w:p>
    <w:p w14:paraId="480C0968" w14:textId="02FAFBBB" w:rsidR="00A440C3" w:rsidRPr="002A040D" w:rsidRDefault="002A040D" w:rsidP="00EE4230">
      <w:pPr>
        <w:pStyle w:val="Normal1"/>
        <w:contextualSpacing/>
        <w:rPr>
          <w:ins w:id="75" w:author="Felix Schönbrodt" w:date="2016-11-11T10:06:00Z"/>
          <w:rFonts w:ascii="Arial" w:hAnsi="Arial" w:cs="Arial"/>
          <w:rPrChange w:id="76" w:author="Felix Schönbrodt" w:date="2016-11-17T11:08:00Z">
            <w:rPr>
              <w:ins w:id="77" w:author="Felix Schönbrodt" w:date="2016-11-11T10:06:00Z"/>
              <w:rFonts w:ascii="Arial" w:hAnsi="Arial" w:cs="Arial"/>
              <w:lang w:val="de-DE"/>
            </w:rPr>
          </w:rPrChange>
        </w:rPr>
      </w:pPr>
      <w:proofErr w:type="spellStart"/>
      <w:ins w:id="78" w:author="Felix Schönbrodt" w:date="2016-11-17T11:08:00Z">
        <w:r w:rsidRPr="002A040D">
          <w:rPr>
            <w:rFonts w:ascii="Arial" w:hAnsi="Arial" w:cs="Arial"/>
          </w:rPr>
          <w:t>Iyengar</w:t>
        </w:r>
        <w:proofErr w:type="spellEnd"/>
        <w:r w:rsidRPr="002A040D">
          <w:rPr>
            <w:rFonts w:ascii="Arial" w:hAnsi="Arial" w:cs="Arial"/>
          </w:rPr>
          <w:t xml:space="preserve">, S., &amp; Greenhouse, J. B. (1988). Selection models and the file drawer problem. </w:t>
        </w:r>
        <w:r w:rsidRPr="002A040D">
          <w:rPr>
            <w:rFonts w:ascii="Arial" w:hAnsi="Arial" w:cs="Arial"/>
            <w:i/>
            <w:iCs/>
          </w:rPr>
          <w:t>Statistical Science</w:t>
        </w:r>
        <w:r w:rsidRPr="002A040D">
          <w:rPr>
            <w:rFonts w:ascii="Arial" w:hAnsi="Arial" w:cs="Arial"/>
          </w:rPr>
          <w:t xml:space="preserve">, </w:t>
        </w:r>
        <w:r w:rsidRPr="002A040D">
          <w:rPr>
            <w:rFonts w:ascii="Arial" w:hAnsi="Arial" w:cs="Arial"/>
            <w:i/>
            <w:iCs/>
          </w:rPr>
          <w:t>3</w:t>
        </w:r>
        <w:r w:rsidRPr="002A040D">
          <w:rPr>
            <w:rFonts w:ascii="Arial" w:hAnsi="Arial" w:cs="Arial"/>
          </w:rPr>
          <w:t>, 109–117. doi:10.1214/</w:t>
        </w:r>
        <w:proofErr w:type="spellStart"/>
        <w:r w:rsidRPr="002A040D">
          <w:rPr>
            <w:rFonts w:ascii="Arial" w:hAnsi="Arial" w:cs="Arial"/>
          </w:rPr>
          <w:t>ss</w:t>
        </w:r>
        <w:proofErr w:type="spellEnd"/>
        <w:r w:rsidRPr="002A040D">
          <w:rPr>
            <w:rFonts w:ascii="Arial" w:hAnsi="Arial" w:cs="Arial"/>
          </w:rPr>
          <w:t>/1177013012</w:t>
        </w:r>
      </w:ins>
    </w:p>
    <w:p w14:paraId="6CE93507" w14:textId="77777777" w:rsidR="00EE4230" w:rsidRDefault="00EE4230">
      <w:pPr>
        <w:pStyle w:val="Normal1"/>
        <w:contextualSpacing/>
        <w:rPr>
          <w:rFonts w:ascii="Arial" w:hAnsi="Arial" w:cs="Arial"/>
        </w:rPr>
      </w:pPr>
    </w:p>
    <w:p w14:paraId="424302FA" w14:textId="77777777" w:rsidR="00451FE0" w:rsidRDefault="00451FE0" w:rsidP="00451FE0">
      <w:pPr>
        <w:pStyle w:val="Normal1"/>
        <w:contextualSpacing/>
        <w:rPr>
          <w:ins w:id="79" w:author="Felix Schönbrodt" w:date="2016-11-17T17:27:00Z"/>
          <w:rFonts w:ascii="Arial" w:hAnsi="Arial" w:cs="Arial"/>
          <w:lang w:val="de-DE"/>
        </w:rPr>
      </w:pPr>
      <w:ins w:id="80" w:author="Felix Schönbrodt" w:date="2016-11-17T11:38:00Z">
        <w:r w:rsidRPr="00451FE0">
          <w:rPr>
            <w:rFonts w:ascii="Arial" w:hAnsi="Arial" w:cs="Arial"/>
            <w:lang w:val="de-DE"/>
          </w:rPr>
          <w:t xml:space="preserve">van Assen, M. A. L. M., van Aert, R. C. M., &amp; Wicherts, J. M. (2015). </w:t>
        </w:r>
        <w:r w:rsidRPr="007726DE">
          <w:rPr>
            <w:rFonts w:ascii="Arial" w:hAnsi="Arial" w:cs="Arial"/>
            <w:rPrChange w:id="81" w:author="Felix Schönbrodt" w:date="2016-11-18T10:29:00Z">
              <w:rPr>
                <w:rFonts w:ascii="Arial" w:hAnsi="Arial" w:cs="Arial"/>
                <w:lang w:val="de-DE"/>
              </w:rPr>
            </w:rPrChange>
          </w:rPr>
          <w:t xml:space="preserve">Meta-analysis using effect size distributions of only statistically significant studies. </w:t>
        </w:r>
        <w:r w:rsidRPr="00451FE0">
          <w:rPr>
            <w:rFonts w:ascii="Arial" w:hAnsi="Arial" w:cs="Arial"/>
            <w:i/>
            <w:iCs/>
            <w:lang w:val="de-DE"/>
          </w:rPr>
          <w:t>Psychological Methods</w:t>
        </w:r>
        <w:r w:rsidRPr="00451FE0">
          <w:rPr>
            <w:rFonts w:ascii="Arial" w:hAnsi="Arial" w:cs="Arial"/>
            <w:lang w:val="de-DE"/>
          </w:rPr>
          <w:t xml:space="preserve">, </w:t>
        </w:r>
        <w:r w:rsidRPr="00451FE0">
          <w:rPr>
            <w:rFonts w:ascii="Arial" w:hAnsi="Arial" w:cs="Arial"/>
            <w:i/>
            <w:iCs/>
            <w:lang w:val="de-DE"/>
          </w:rPr>
          <w:t>20</w:t>
        </w:r>
        <w:r w:rsidRPr="00451FE0">
          <w:rPr>
            <w:rFonts w:ascii="Arial" w:hAnsi="Arial" w:cs="Arial"/>
            <w:lang w:val="de-DE"/>
          </w:rPr>
          <w:t>, 293–309. doi:10.1037/met0000025</w:t>
        </w:r>
      </w:ins>
    </w:p>
    <w:p w14:paraId="475BE3CE" w14:textId="77777777" w:rsidR="00691EC7" w:rsidRDefault="00691EC7" w:rsidP="00451FE0">
      <w:pPr>
        <w:pStyle w:val="Normal1"/>
        <w:contextualSpacing/>
        <w:rPr>
          <w:ins w:id="82" w:author="Felix Schönbrodt" w:date="2016-11-17T17:27:00Z"/>
          <w:rFonts w:ascii="Arial" w:hAnsi="Arial" w:cs="Arial"/>
          <w:lang w:val="de-DE"/>
        </w:rPr>
      </w:pPr>
    </w:p>
    <w:p w14:paraId="2867CD35" w14:textId="77777777" w:rsidR="00691EC7" w:rsidRPr="00691EC7" w:rsidRDefault="00691EC7" w:rsidP="00691EC7">
      <w:pPr>
        <w:pStyle w:val="Normal1"/>
        <w:contextualSpacing/>
        <w:rPr>
          <w:ins w:id="83" w:author="Felix Schönbrodt" w:date="2016-11-17T17:27:00Z"/>
          <w:rFonts w:ascii="Arial" w:hAnsi="Arial" w:cs="Arial"/>
        </w:rPr>
      </w:pPr>
      <w:ins w:id="84" w:author="Felix Schönbrodt" w:date="2016-11-17T17:27:00Z">
        <w:r w:rsidRPr="007726DE">
          <w:rPr>
            <w:rFonts w:ascii="Arial" w:hAnsi="Arial" w:cs="Arial"/>
            <w:lang w:val="de-DE"/>
            <w:rPrChange w:id="85" w:author="Felix Schönbrodt" w:date="2016-11-18T08:21:00Z">
              <w:rPr>
                <w:rFonts w:ascii="Arial" w:hAnsi="Arial" w:cs="Arial"/>
              </w:rPr>
            </w:rPrChange>
          </w:rPr>
          <w:t xml:space="preserve">Bayarri, M. J., Benjamin, D. J., Berger, J. O., &amp; Sellke, T. M. (2016). </w:t>
        </w:r>
        <w:r w:rsidRPr="00691EC7">
          <w:rPr>
            <w:rFonts w:ascii="Arial" w:hAnsi="Arial" w:cs="Arial"/>
          </w:rPr>
          <w:t xml:space="preserve">Rejection odds and rejection ratios: A proposal for statistical practice in testing hypotheses. </w:t>
        </w:r>
        <w:r w:rsidRPr="00691EC7">
          <w:rPr>
            <w:rFonts w:ascii="Arial" w:hAnsi="Arial" w:cs="Arial"/>
            <w:i/>
            <w:iCs/>
          </w:rPr>
          <w:t>Journal of Mathematical Psychology</w:t>
        </w:r>
        <w:r w:rsidRPr="00691EC7">
          <w:rPr>
            <w:rFonts w:ascii="Arial" w:hAnsi="Arial" w:cs="Arial"/>
          </w:rPr>
          <w:t xml:space="preserve">, </w:t>
        </w:r>
        <w:r w:rsidRPr="00691EC7">
          <w:rPr>
            <w:rFonts w:ascii="Arial" w:hAnsi="Arial" w:cs="Arial"/>
            <w:i/>
            <w:iCs/>
          </w:rPr>
          <w:t>72</w:t>
        </w:r>
        <w:r w:rsidRPr="00691EC7">
          <w:rPr>
            <w:rFonts w:ascii="Arial" w:hAnsi="Arial" w:cs="Arial"/>
          </w:rPr>
          <w:t>, 90–103. doi:10.1016/j.jmp.2015.12.007</w:t>
        </w:r>
      </w:ins>
    </w:p>
    <w:p w14:paraId="2B3F24BD" w14:textId="77777777" w:rsidR="00691EC7" w:rsidRPr="00451FE0" w:rsidRDefault="00691EC7" w:rsidP="00451FE0">
      <w:pPr>
        <w:pStyle w:val="Normal1"/>
        <w:contextualSpacing/>
        <w:rPr>
          <w:ins w:id="86" w:author="Felix Schönbrodt" w:date="2016-11-17T11:38:00Z"/>
          <w:rFonts w:ascii="Arial" w:hAnsi="Arial" w:cs="Arial"/>
          <w:lang w:val="de-DE"/>
        </w:rPr>
      </w:pPr>
    </w:p>
    <w:p w14:paraId="49A42C8D" w14:textId="77777777" w:rsidR="00EE4230" w:rsidRDefault="00EE4230">
      <w:pPr>
        <w:pStyle w:val="Normal1"/>
        <w:contextualSpacing/>
        <w:rPr>
          <w:rFonts w:ascii="Arial" w:hAnsi="Arial" w:cs="Arial"/>
        </w:rPr>
      </w:pPr>
    </w:p>
    <w:p w14:paraId="3A4E035A" w14:textId="77777777" w:rsidR="005E531F" w:rsidRDefault="005E531F" w:rsidP="00EE4230">
      <w:pPr>
        <w:pStyle w:val="Normal1"/>
        <w:spacing w:line="480" w:lineRule="auto"/>
        <w:rPr>
          <w:rFonts w:ascii="Arial" w:hAnsi="Arial" w:cs="Arial"/>
          <w:b/>
          <w:bCs/>
        </w:rPr>
      </w:pPr>
    </w:p>
    <w:p w14:paraId="5DE35D46" w14:textId="77777777" w:rsidR="005E531F" w:rsidRDefault="005E531F">
      <w:pPr>
        <w:pStyle w:val="Normal1"/>
        <w:spacing w:line="480" w:lineRule="auto"/>
        <w:jc w:val="center"/>
        <w:rPr>
          <w:rFonts w:ascii="Arial" w:hAnsi="Arial" w:cs="Arial"/>
          <w:b/>
          <w:bCs/>
        </w:rPr>
      </w:pPr>
    </w:p>
    <w:p w14:paraId="767E2E81" w14:textId="77777777" w:rsidR="005E531F" w:rsidRDefault="005E531F">
      <w:pPr>
        <w:pStyle w:val="Normal1"/>
        <w:spacing w:line="480" w:lineRule="auto"/>
        <w:jc w:val="center"/>
        <w:rPr>
          <w:rFonts w:ascii="Arial" w:hAnsi="Arial" w:cs="Arial"/>
          <w:b/>
          <w:bCs/>
        </w:rPr>
      </w:pPr>
    </w:p>
    <w:p w14:paraId="61CAF02A" w14:textId="77777777" w:rsidR="005E531F" w:rsidRDefault="00EE4230">
      <w:pPr>
        <w:pStyle w:val="Normal1"/>
        <w:rPr>
          <w:rFonts w:ascii="Arial" w:hAnsi="Arial" w:cs="Arial"/>
        </w:rPr>
      </w:pPr>
      <w:r>
        <w:br w:type="page"/>
      </w:r>
    </w:p>
    <w:p w14:paraId="416C6B47" w14:textId="77777777" w:rsidR="005E531F" w:rsidRDefault="005E531F">
      <w:pPr>
        <w:pStyle w:val="Normal1"/>
        <w:spacing w:line="480" w:lineRule="auto"/>
      </w:pPr>
    </w:p>
    <w:sectPr w:rsidR="005E531F">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ilgard, Joseph" w:date="2017-04-05T10:22:00Z" w:initials="HJ">
    <w:p w14:paraId="405A194A" w14:textId="26598B92" w:rsidR="00D010E8" w:rsidRDefault="00D010E8">
      <w:pPr>
        <w:pStyle w:val="CommentText"/>
      </w:pPr>
      <w:r>
        <w:t>“</w:t>
      </w:r>
      <w:r>
        <w:rPr>
          <w:rStyle w:val="CommentReference"/>
        </w:rPr>
        <w:annotationRef/>
      </w:r>
      <w:r>
        <w:t>When journals preferentially publish statistically significant results, researchers have an incentive to chase statistical significance.”</w:t>
      </w:r>
    </w:p>
  </w:comment>
  <w:comment w:id="1" w:author="Hilgard, Joseph" w:date="2017-04-05T10:47:00Z" w:initials="HJ">
    <w:p w14:paraId="026A7AB5" w14:textId="5F896E38" w:rsidR="00E97896" w:rsidRPr="00E97896" w:rsidRDefault="00E97896">
      <w:pPr>
        <w:pStyle w:val="CommentText"/>
      </w:pPr>
      <w:r>
        <w:rPr>
          <w:rStyle w:val="CommentReference"/>
        </w:rPr>
        <w:annotationRef/>
      </w:r>
      <w:r>
        <w:t xml:space="preserve">Check whether </w:t>
      </w:r>
      <w:r>
        <w:rPr>
          <w:i/>
        </w:rPr>
        <w:t>n</w:t>
      </w:r>
      <w:r>
        <w:t xml:space="preserve"> is per-group or total </w:t>
      </w:r>
      <w:r>
        <w:rPr>
          <w:i/>
        </w:rPr>
        <w:t>n</w:t>
      </w:r>
      <w:r>
        <w:t xml:space="preserve">. </w:t>
      </w:r>
    </w:p>
  </w:comment>
  <w:comment w:id="2" w:author="Evan Carter" w:date="2016-12-11T16:48:00Z" w:initials="EC">
    <w:p w14:paraId="4B59BEDE" w14:textId="77777777" w:rsidR="00D010E8" w:rsidRDefault="00D010E8"/>
    <w:p w14:paraId="4CFC1E91" w14:textId="77777777" w:rsidR="00D010E8" w:rsidRDefault="00D010E8"/>
    <w:p w14:paraId="7F2D8B4C" w14:textId="77777777" w:rsidR="00D010E8" w:rsidRDefault="00D010E8"/>
    <w:p w14:paraId="1145CEA9" w14:textId="77777777" w:rsidR="00D010E8" w:rsidRDefault="00D010E8">
      <w:r>
        <w:t>http://www.metafor-project.org/doku.php/tips:rma_vs_lm_and_lme</w:t>
      </w:r>
    </w:p>
    <w:p w14:paraId="3E15DA2C" w14:textId="77777777" w:rsidR="00D010E8" w:rsidRDefault="00D010E8"/>
    <w:p w14:paraId="675FAD56" w14:textId="77777777" w:rsidR="00D010E8" w:rsidRDefault="00D010E8"/>
    <w:p w14:paraId="5C89B6E6" w14:textId="77777777" w:rsidR="00D010E8" w:rsidRDefault="00D010E8"/>
  </w:comment>
  <w:comment w:id="3" w:author="Felix Schönbrodt" w:date="2016-12-11T16:48:00Z" w:initials="FS">
    <w:p w14:paraId="5DF200BB" w14:textId="77647D7F" w:rsidR="00D010E8" w:rsidRDefault="00D010E8">
      <w:pPr>
        <w:pStyle w:val="CommentText"/>
      </w:pPr>
      <w:r>
        <w:rPr>
          <w:rStyle w:val="CommentReference"/>
        </w:rPr>
        <w:annotationRef/>
      </w:r>
      <w:r>
        <w:t>TODO</w:t>
      </w:r>
    </w:p>
  </w:comment>
  <w:comment w:id="4" w:author="Hilgard, Joseph" w:date="2017-04-05T11:46:00Z" w:initials="HJ">
    <w:p w14:paraId="4F0675F6" w14:textId="00618EDB" w:rsidR="00F16E0F" w:rsidRDefault="00F16E0F">
      <w:pPr>
        <w:pStyle w:val="CommentText"/>
      </w:pPr>
      <w:r>
        <w:rPr>
          <w:rStyle w:val="CommentReference"/>
        </w:rPr>
        <w:annotationRef/>
      </w:r>
      <w:r>
        <w:t>Confusing. I recommend “test whether the degree of right-skew is improbable given H0: delta = 0”</w:t>
      </w:r>
    </w:p>
  </w:comment>
  <w:comment w:id="5" w:author="Hilgard, Joseph" w:date="2017-04-05T12:23:00Z" w:initials="HJ">
    <w:p w14:paraId="66A983B7" w14:textId="041DED13" w:rsidR="00193A89" w:rsidRDefault="00193A89">
      <w:pPr>
        <w:pStyle w:val="CommentText"/>
      </w:pPr>
      <w:r>
        <w:rPr>
          <w:rStyle w:val="CommentReference"/>
        </w:rPr>
        <w:annotationRef/>
      </w:r>
      <w:r>
        <w:t xml:space="preserve">Considering parentheses for parameters. I think it’s useful to show parameters for the special case listed below. </w:t>
      </w:r>
    </w:p>
  </w:comment>
  <w:comment w:id="6" w:author="Hilgard, Joseph" w:date="2017-04-05T16:02:00Z" w:initials="HJ">
    <w:p w14:paraId="7C8E8900" w14:textId="705E2F21" w:rsidR="004B255B" w:rsidRDefault="004B255B">
      <w:pPr>
        <w:pStyle w:val="CommentText"/>
      </w:pPr>
      <w:r>
        <w:rPr>
          <w:rStyle w:val="CommentReference"/>
        </w:rPr>
        <w:annotationRef/>
      </w:r>
      <w:r>
        <w:t>Are we still doing this? I still find it confusing because 16:1 can be reached by simultaneous bias in alpha and beta.</w:t>
      </w:r>
    </w:p>
  </w:comment>
  <w:comment w:id="8" w:author="Joe" w:date="2016-12-11T16:48:00Z" w:initials="J">
    <w:p w14:paraId="38F1A995" w14:textId="77777777" w:rsidR="00D010E8" w:rsidRDefault="00D010E8"/>
    <w:p w14:paraId="2A0395F7" w14:textId="77777777" w:rsidR="00D010E8" w:rsidRDefault="00D010E8"/>
    <w:p w14:paraId="669D0097" w14:textId="77777777" w:rsidR="00D010E8" w:rsidRDefault="00D010E8">
      <w:r>
        <w:t>As someone (Will?) mentioned, this would be a good place to plug the shiny app.</w:t>
      </w:r>
    </w:p>
    <w:p w14:paraId="302C9538" w14:textId="77777777" w:rsidR="00D010E8" w:rsidRDefault="00D010E8"/>
  </w:comment>
  <w:comment w:id="9" w:author="Joe" w:date="2016-12-11T16:48:00Z" w:initials="J">
    <w:p w14:paraId="3965628E" w14:textId="77777777" w:rsidR="00D010E8" w:rsidRDefault="00D010E8"/>
    <w:p w14:paraId="0182B9EE" w14:textId="77777777" w:rsidR="00D010E8" w:rsidRDefault="00D010E8"/>
    <w:p w14:paraId="0F2398DC" w14:textId="77777777" w:rsidR="00D010E8" w:rsidRPr="007726DE" w:rsidRDefault="00D010E8">
      <w:pPr>
        <w:rPr>
          <w:lang w:val="en-US"/>
        </w:rPr>
      </w:pPr>
      <w:r w:rsidRPr="007726DE">
        <w:rPr>
          <w:lang w:val="en-US"/>
        </w:rPr>
        <w:t xml:space="preserve">Interesting. Part of the issue may be that </w:t>
      </w:r>
      <w:proofErr w:type="gramStart"/>
      <w:r w:rsidRPr="007726DE">
        <w:rPr>
          <w:lang w:val="en-US"/>
        </w:rPr>
        <w:t>SE(</w:t>
      </w:r>
      <w:proofErr w:type="gramEnd"/>
      <w:r w:rsidRPr="007726DE">
        <w:rPr>
          <w:i/>
          <w:lang w:val="en-US"/>
        </w:rPr>
        <w:t>d</w:t>
      </w:r>
      <w:r w:rsidRPr="007726DE">
        <w:rPr>
          <w:lang w:val="en-US"/>
        </w:rPr>
        <w:t xml:space="preserve">) shrinks with increasing effect size, creating the illusion of small-study effects. (e.g., the motivation for Peters </w:t>
      </w:r>
      <w:proofErr w:type="spellStart"/>
      <w:r w:rsidRPr="007726DE">
        <w:rPr>
          <w:lang w:val="en-US"/>
        </w:rPr>
        <w:t>metaregression</w:t>
      </w:r>
      <w:proofErr w:type="spellEnd"/>
      <w:r w:rsidRPr="007726DE">
        <w:rPr>
          <w:lang w:val="en-US"/>
        </w:rPr>
        <w:t xml:space="preserve">) But that would cause bias rather than </w:t>
      </w:r>
      <w:proofErr w:type="spellStart"/>
      <w:r w:rsidRPr="007726DE">
        <w:rPr>
          <w:lang w:val="en-US"/>
        </w:rPr>
        <w:t>undercoverage</w:t>
      </w:r>
      <w:proofErr w:type="spellEnd"/>
      <w:r w:rsidRPr="007726DE">
        <w:rPr>
          <w:lang w:val="en-US"/>
        </w:rPr>
        <w:t>, right?</w:t>
      </w:r>
    </w:p>
    <w:p w14:paraId="63ABE8A4" w14:textId="77777777" w:rsidR="00D010E8" w:rsidRPr="007726DE" w:rsidRDefault="00D010E8">
      <w:pPr>
        <w:rPr>
          <w:lang w:val="en-US"/>
        </w:rPr>
      </w:pPr>
    </w:p>
  </w:comment>
  <w:comment w:id="10" w:author="Joe" w:date="2016-12-11T16:48:00Z" w:initials="J">
    <w:p w14:paraId="5508D42D" w14:textId="77777777" w:rsidR="00D010E8" w:rsidRPr="007726DE" w:rsidRDefault="00D010E8">
      <w:pPr>
        <w:rPr>
          <w:lang w:val="en-US"/>
        </w:rPr>
      </w:pPr>
    </w:p>
    <w:p w14:paraId="4EC0966B" w14:textId="77777777" w:rsidR="00D010E8" w:rsidRPr="007726DE" w:rsidRDefault="00D010E8">
      <w:pPr>
        <w:rPr>
          <w:lang w:val="en-US"/>
        </w:rPr>
      </w:pPr>
    </w:p>
    <w:p w14:paraId="4D575911" w14:textId="77777777" w:rsidR="00D010E8" w:rsidRPr="007726DE" w:rsidRDefault="00D010E8">
      <w:pPr>
        <w:rPr>
          <w:lang w:val="en-US"/>
        </w:rPr>
      </w:pPr>
      <w:r w:rsidRPr="007726DE">
        <w:rPr>
          <w:lang w:val="en-US"/>
        </w:rPr>
        <w:t xml:space="preserve">Very interesting. QRPs mean more studies reach p &lt; .05, meaning p-curve has greater effective </w:t>
      </w:r>
      <w:r w:rsidRPr="007726DE">
        <w:rPr>
          <w:i/>
          <w:lang w:val="en-US"/>
        </w:rPr>
        <w:t>k</w:t>
      </w:r>
      <w:r w:rsidRPr="007726DE">
        <w:rPr>
          <w:lang w:val="en-US"/>
        </w:rPr>
        <w:t>?</w:t>
      </w:r>
    </w:p>
    <w:p w14:paraId="2B00C4FB" w14:textId="77777777" w:rsidR="00D010E8" w:rsidRPr="007726DE" w:rsidRDefault="00D010E8">
      <w:pPr>
        <w:rPr>
          <w:lang w:val="en-US"/>
        </w:rPr>
      </w:pPr>
    </w:p>
  </w:comment>
  <w:comment w:id="11" w:author="Joe" w:date="2016-12-11T16:48:00Z" w:initials="J">
    <w:p w14:paraId="5791A8EC" w14:textId="77777777" w:rsidR="00D010E8" w:rsidRPr="007726DE" w:rsidRDefault="00D010E8">
      <w:pPr>
        <w:rPr>
          <w:lang w:val="en-US"/>
        </w:rPr>
      </w:pPr>
    </w:p>
    <w:p w14:paraId="0A0A5A7A" w14:textId="77777777" w:rsidR="00D010E8" w:rsidRPr="007726DE" w:rsidRDefault="00D010E8">
      <w:pPr>
        <w:rPr>
          <w:lang w:val="en-US"/>
        </w:rPr>
      </w:pPr>
    </w:p>
    <w:p w14:paraId="4A3DADA5" w14:textId="77777777" w:rsidR="00D010E8" w:rsidRPr="007726DE" w:rsidRDefault="00D010E8">
      <w:pPr>
        <w:rPr>
          <w:lang w:val="en-US"/>
        </w:rPr>
      </w:pPr>
      <w:r w:rsidRPr="007726DE">
        <w:rPr>
          <w:lang w:val="en-US"/>
        </w:rPr>
        <w:t>“Demonstrated type I error rates &gt; alpha”</w:t>
      </w:r>
    </w:p>
    <w:p w14:paraId="3B3B7D0A" w14:textId="77777777" w:rsidR="00D010E8" w:rsidRPr="007726DE" w:rsidRDefault="00D010E8">
      <w:pPr>
        <w:rPr>
          <w:lang w:val="en-US"/>
        </w:rPr>
      </w:pPr>
    </w:p>
  </w:comment>
  <w:comment w:id="12" w:author="Joe" w:date="2016-12-11T16:48:00Z" w:initials="J">
    <w:p w14:paraId="7438CA43" w14:textId="77777777" w:rsidR="00D010E8" w:rsidRPr="007726DE" w:rsidRDefault="00D010E8">
      <w:pPr>
        <w:rPr>
          <w:lang w:val="en-US"/>
        </w:rPr>
      </w:pPr>
    </w:p>
    <w:p w14:paraId="41B4602E" w14:textId="77777777" w:rsidR="00D010E8" w:rsidRPr="007726DE" w:rsidRDefault="00D010E8">
      <w:pPr>
        <w:rPr>
          <w:lang w:val="en-US"/>
        </w:rPr>
      </w:pPr>
    </w:p>
    <w:p w14:paraId="3FDA97A8" w14:textId="77777777" w:rsidR="00D010E8" w:rsidRPr="007726DE" w:rsidRDefault="00D010E8">
      <w:pPr>
        <w:rPr>
          <w:lang w:val="en-US"/>
        </w:rPr>
      </w:pPr>
      <w:r w:rsidRPr="007726DE">
        <w:rPr>
          <w:lang w:val="en-US"/>
        </w:rPr>
        <w:t xml:space="preserve">This is very interesting but I can’t understand what you mean by this. If you can create a point estimate, can’t you create a bootstrap? And if you can create a bootstrap, can’t you make a bootstrapped CI? </w:t>
      </w:r>
    </w:p>
    <w:p w14:paraId="3FF8E4CB" w14:textId="77777777" w:rsidR="00D010E8" w:rsidRPr="007726DE" w:rsidRDefault="00D010E8">
      <w:pPr>
        <w:rPr>
          <w:lang w:val="en-US"/>
        </w:rPr>
      </w:pPr>
    </w:p>
  </w:comment>
  <w:comment w:id="13" w:author="Joe" w:date="2016-12-11T16:48:00Z" w:initials="J">
    <w:p w14:paraId="4A6E14A4" w14:textId="77777777" w:rsidR="00D010E8" w:rsidRPr="007726DE" w:rsidRDefault="00D010E8">
      <w:pPr>
        <w:rPr>
          <w:lang w:val="en-US"/>
        </w:rPr>
      </w:pPr>
    </w:p>
    <w:p w14:paraId="7C1AA9B2" w14:textId="77777777" w:rsidR="00D010E8" w:rsidRPr="007726DE" w:rsidRDefault="00D010E8">
      <w:pPr>
        <w:rPr>
          <w:lang w:val="en-US"/>
        </w:rPr>
      </w:pPr>
    </w:p>
    <w:p w14:paraId="25ED14DE" w14:textId="77777777" w:rsidR="00D010E8" w:rsidRPr="007726DE" w:rsidRDefault="00D010E8">
      <w:pPr>
        <w:rPr>
          <w:lang w:val="en-US"/>
        </w:rPr>
      </w:pPr>
      <w:r w:rsidRPr="007726DE">
        <w:rPr>
          <w:lang w:val="en-US"/>
        </w:rPr>
        <w:t>Nitpicky formatting thing but it seems to me that it’s either “the X method” or “X” but not “the X”.</w:t>
      </w:r>
    </w:p>
    <w:p w14:paraId="13463E3A" w14:textId="77777777" w:rsidR="00D010E8" w:rsidRPr="007726DE" w:rsidRDefault="00D010E8">
      <w:pPr>
        <w:rPr>
          <w:lang w:val="en-US"/>
        </w:rPr>
      </w:pPr>
    </w:p>
  </w:comment>
  <w:comment w:id="14" w:author="Joe" w:date="2016-12-11T16:48:00Z" w:initials="J">
    <w:p w14:paraId="08CDE5AE" w14:textId="77777777" w:rsidR="00D010E8" w:rsidRPr="007726DE" w:rsidRDefault="00D010E8">
      <w:pPr>
        <w:rPr>
          <w:lang w:val="en-US"/>
        </w:rPr>
      </w:pPr>
    </w:p>
    <w:p w14:paraId="5DF0F6F0" w14:textId="77777777" w:rsidR="00D010E8" w:rsidRPr="007726DE" w:rsidRDefault="00D010E8">
      <w:pPr>
        <w:rPr>
          <w:lang w:val="en-US"/>
        </w:rPr>
      </w:pPr>
    </w:p>
    <w:p w14:paraId="003E2DE8" w14:textId="77777777" w:rsidR="00D010E8" w:rsidRPr="007726DE" w:rsidRDefault="00D010E8">
      <w:pPr>
        <w:rPr>
          <w:lang w:val="en-US"/>
        </w:rPr>
      </w:pPr>
      <w:r w:rsidRPr="007726DE">
        <w:rPr>
          <w:lang w:val="en-US"/>
        </w:rPr>
        <w:t xml:space="preserve">Will’s alluded to this in his email but I think that this is </w:t>
      </w:r>
      <w:r w:rsidRPr="007726DE">
        <w:rPr>
          <w:i/>
          <w:lang w:val="en-US"/>
        </w:rPr>
        <w:t xml:space="preserve">very interesting </w:t>
      </w:r>
      <w:r w:rsidRPr="007726DE">
        <w:rPr>
          <w:lang w:val="en-US"/>
        </w:rPr>
        <w:t xml:space="preserve">and </w:t>
      </w:r>
      <w:r w:rsidRPr="007726DE">
        <w:rPr>
          <w:i/>
          <w:lang w:val="en-US"/>
        </w:rPr>
        <w:t>very serious</w:t>
      </w:r>
      <w:r w:rsidRPr="007726DE">
        <w:rPr>
          <w:lang w:val="en-US"/>
        </w:rPr>
        <w:t xml:space="preserve">. It suggests that we’re screwed when it comes to telling fudged null hypotheses from fudged tiny effects. It’s like where we’re at with violent games right now – maybe it’s d = 0, maybe it’s d = .20, but bias-adjusted </w:t>
      </w:r>
      <w:proofErr w:type="spellStart"/>
      <w:r w:rsidRPr="007726DE">
        <w:rPr>
          <w:lang w:val="en-US"/>
        </w:rPr>
        <w:t>metas</w:t>
      </w:r>
      <w:proofErr w:type="spellEnd"/>
      <w:r w:rsidRPr="007726DE">
        <w:rPr>
          <w:lang w:val="en-US"/>
        </w:rPr>
        <w:t xml:space="preserve"> sure won’t tell us.</w:t>
      </w:r>
    </w:p>
    <w:p w14:paraId="6C73D327" w14:textId="77777777" w:rsidR="00D010E8" w:rsidRPr="007726DE" w:rsidRDefault="00D010E8">
      <w:pPr>
        <w:rPr>
          <w:lang w:val="en-US"/>
        </w:rPr>
      </w:pPr>
    </w:p>
    <w:p w14:paraId="32787003" w14:textId="77777777" w:rsidR="00D010E8" w:rsidRPr="007726DE" w:rsidRDefault="00D010E8">
      <w:pPr>
        <w:rPr>
          <w:lang w:val="en-US"/>
        </w:rPr>
      </w:pPr>
      <w:r w:rsidRPr="007726DE">
        <w:rPr>
          <w:lang w:val="en-US"/>
        </w:rPr>
        <w:t xml:space="preserve">I wonder if the methods could distinguish d = 0 from d = .20 with bigger </w:t>
      </w:r>
      <w:r w:rsidRPr="007726DE">
        <w:rPr>
          <w:i/>
          <w:lang w:val="en-US"/>
        </w:rPr>
        <w:t>k</w:t>
      </w:r>
      <w:r w:rsidRPr="007726DE">
        <w:rPr>
          <w:lang w:val="en-US"/>
        </w:rPr>
        <w:t>, or more likely, with bigger N/study.</w:t>
      </w:r>
    </w:p>
    <w:p w14:paraId="516DFA15" w14:textId="77777777" w:rsidR="00D010E8" w:rsidRPr="007726DE" w:rsidRDefault="00D010E8">
      <w:pPr>
        <w:rPr>
          <w:lang w:val="en-US"/>
        </w:rPr>
      </w:pPr>
    </w:p>
  </w:comment>
  <w:comment w:id="15" w:author="Joe" w:date="2016-12-11T16:48:00Z" w:initials="J">
    <w:p w14:paraId="031FCD0D" w14:textId="77777777" w:rsidR="00D010E8" w:rsidRPr="007726DE" w:rsidRDefault="00D010E8">
      <w:pPr>
        <w:rPr>
          <w:lang w:val="en-US"/>
        </w:rPr>
      </w:pPr>
    </w:p>
    <w:p w14:paraId="760A21E5" w14:textId="77777777" w:rsidR="00D010E8" w:rsidRPr="007726DE" w:rsidRDefault="00D010E8">
      <w:pPr>
        <w:rPr>
          <w:lang w:val="en-US"/>
        </w:rPr>
      </w:pPr>
    </w:p>
    <w:p w14:paraId="7DC3348B" w14:textId="77777777" w:rsidR="00D010E8" w:rsidRPr="007726DE" w:rsidRDefault="00D010E8">
      <w:pPr>
        <w:rPr>
          <w:lang w:val="en-US"/>
        </w:rPr>
      </w:pPr>
      <w:r w:rsidRPr="007726DE">
        <w:rPr>
          <w:lang w:val="en-US"/>
        </w:rPr>
        <w:t xml:space="preserve">Sorry, I didn’t understand. As QRPs and heterogeneity increased, ME is always okay? Or always crummy? And increasing QRPs and heterogeneity cause </w:t>
      </w:r>
      <w:proofErr w:type="spellStart"/>
      <w:r w:rsidRPr="007726DE">
        <w:rPr>
          <w:lang w:val="en-US"/>
        </w:rPr>
        <w:t>undercoverage</w:t>
      </w:r>
      <w:proofErr w:type="spellEnd"/>
      <w:r w:rsidRPr="007726DE">
        <w:rPr>
          <w:lang w:val="en-US"/>
        </w:rPr>
        <w:t xml:space="preserve"> and variance?</w:t>
      </w:r>
    </w:p>
    <w:p w14:paraId="44C3AE0F" w14:textId="77777777" w:rsidR="00D010E8" w:rsidRPr="007726DE" w:rsidRDefault="00D010E8">
      <w:pPr>
        <w:rPr>
          <w:lang w:val="en-US"/>
        </w:rPr>
      </w:pPr>
    </w:p>
  </w:comment>
  <w:comment w:id="16" w:author="Joe" w:date="2016-12-11T16:48:00Z" w:initials="J">
    <w:p w14:paraId="21F94F24" w14:textId="77777777" w:rsidR="00D010E8" w:rsidRPr="007726DE" w:rsidRDefault="00D010E8">
      <w:pPr>
        <w:rPr>
          <w:lang w:val="en-US"/>
        </w:rPr>
      </w:pPr>
    </w:p>
    <w:p w14:paraId="745DDBCF" w14:textId="77777777" w:rsidR="00D010E8" w:rsidRPr="007726DE" w:rsidRDefault="00D010E8">
      <w:pPr>
        <w:rPr>
          <w:lang w:val="en-US"/>
        </w:rPr>
      </w:pPr>
    </w:p>
    <w:p w14:paraId="4FC69C32" w14:textId="77777777" w:rsidR="00D010E8" w:rsidRPr="007726DE" w:rsidRDefault="00D010E8">
      <w:pPr>
        <w:rPr>
          <w:lang w:val="en-US"/>
        </w:rPr>
      </w:pPr>
      <w:r w:rsidRPr="007726DE">
        <w:rPr>
          <w:lang w:val="en-US"/>
        </w:rPr>
        <w:t>Ah, there we go. But that’s to be expected with PEESE, right? Although interesting to consider PEESE overestimating a nonzero effect.</w:t>
      </w:r>
    </w:p>
    <w:p w14:paraId="1162F7B8" w14:textId="77777777" w:rsidR="00D010E8" w:rsidRPr="007726DE" w:rsidRDefault="00D010E8">
      <w:pPr>
        <w:rPr>
          <w:lang w:val="en-US"/>
        </w:rPr>
      </w:pPr>
    </w:p>
  </w:comment>
  <w:comment w:id="17" w:author="Joe" w:date="2016-12-11T16:48:00Z" w:initials="J">
    <w:p w14:paraId="1CC6013F" w14:textId="77777777" w:rsidR="00D010E8" w:rsidRPr="007726DE" w:rsidRDefault="00D010E8">
      <w:pPr>
        <w:rPr>
          <w:lang w:val="en-US"/>
        </w:rPr>
      </w:pPr>
    </w:p>
    <w:p w14:paraId="732A9896" w14:textId="77777777" w:rsidR="00D010E8" w:rsidRPr="007726DE" w:rsidRDefault="00D010E8">
      <w:pPr>
        <w:rPr>
          <w:lang w:val="en-US"/>
        </w:rPr>
      </w:pPr>
    </w:p>
    <w:p w14:paraId="442CB65E" w14:textId="77777777" w:rsidR="00D010E8" w:rsidRPr="007726DE" w:rsidRDefault="00D010E8">
      <w:pPr>
        <w:rPr>
          <w:lang w:val="en-US"/>
        </w:rPr>
      </w:pPr>
      <w:r w:rsidRPr="007726DE">
        <w:rPr>
          <w:lang w:val="en-US"/>
        </w:rPr>
        <w:t>Is this accurate?</w:t>
      </w:r>
    </w:p>
    <w:p w14:paraId="025D0201" w14:textId="77777777" w:rsidR="00D010E8" w:rsidRPr="007726DE" w:rsidRDefault="00D010E8">
      <w:pPr>
        <w:rPr>
          <w:lang w:val="en-US"/>
        </w:rPr>
      </w:pPr>
    </w:p>
  </w:comment>
  <w:comment w:id="18" w:author="Joe" w:date="2016-12-11T16:48:00Z" w:initials="J">
    <w:p w14:paraId="45228946" w14:textId="77777777" w:rsidR="00D010E8" w:rsidRPr="007726DE" w:rsidRDefault="00D010E8">
      <w:pPr>
        <w:rPr>
          <w:lang w:val="en-US"/>
        </w:rPr>
      </w:pPr>
    </w:p>
    <w:p w14:paraId="58F92303" w14:textId="77777777" w:rsidR="00D010E8" w:rsidRPr="007726DE" w:rsidRDefault="00D010E8">
      <w:pPr>
        <w:rPr>
          <w:lang w:val="en-US"/>
        </w:rPr>
      </w:pPr>
    </w:p>
    <w:p w14:paraId="68C1201A" w14:textId="77777777" w:rsidR="00D010E8" w:rsidRPr="007726DE" w:rsidRDefault="00D010E8">
      <w:pPr>
        <w:rPr>
          <w:lang w:val="en-US"/>
        </w:rPr>
      </w:pPr>
      <w:r w:rsidRPr="007726DE">
        <w:rPr>
          <w:lang w:val="en-US"/>
        </w:rPr>
        <w:t xml:space="preserve">Awkward phrase – maybe more natural to say “performance was acceptable and even good with the </w:t>
      </w:r>
      <w:proofErr w:type="spellStart"/>
      <w:r w:rsidRPr="007726DE">
        <w:rPr>
          <w:lang w:val="en-US"/>
        </w:rPr>
        <w:t>rma</w:t>
      </w:r>
      <w:proofErr w:type="spellEnd"/>
      <w:r w:rsidRPr="007726DE">
        <w:rPr>
          <w:lang w:val="en-US"/>
        </w:rPr>
        <w:t xml:space="preserve">, </w:t>
      </w:r>
      <w:proofErr w:type="spellStart"/>
      <w:r w:rsidRPr="007726DE">
        <w:rPr>
          <w:lang w:val="en-US"/>
        </w:rPr>
        <w:t>tf</w:t>
      </w:r>
      <w:proofErr w:type="spellEnd"/>
      <w:r w:rsidRPr="007726DE">
        <w:rPr>
          <w:lang w:val="en-US"/>
        </w:rPr>
        <w:t xml:space="preserve">, and </w:t>
      </w:r>
      <w:proofErr w:type="spellStart"/>
      <w:r w:rsidRPr="007726DE">
        <w:rPr>
          <w:lang w:val="en-US"/>
        </w:rPr>
        <w:t>peese</w:t>
      </w:r>
      <w:proofErr w:type="spellEnd"/>
      <w:r w:rsidRPr="007726DE">
        <w:rPr>
          <w:lang w:val="en-US"/>
        </w:rPr>
        <w:t>…”</w:t>
      </w:r>
    </w:p>
    <w:p w14:paraId="53F96281" w14:textId="77777777" w:rsidR="00D010E8" w:rsidRPr="007726DE" w:rsidRDefault="00D010E8">
      <w:pPr>
        <w:rPr>
          <w:lang w:val="en-US"/>
        </w:rPr>
      </w:pPr>
    </w:p>
  </w:comment>
  <w:comment w:id="19" w:author="Joe" w:date="2016-12-11T16:48:00Z" w:initials="J">
    <w:p w14:paraId="2144DFA2" w14:textId="77777777" w:rsidR="00D010E8" w:rsidRPr="007726DE" w:rsidRDefault="00D010E8">
      <w:pPr>
        <w:rPr>
          <w:lang w:val="en-US"/>
        </w:rPr>
      </w:pPr>
    </w:p>
    <w:p w14:paraId="6A440B7D" w14:textId="77777777" w:rsidR="00D010E8" w:rsidRPr="007726DE" w:rsidRDefault="00D010E8">
      <w:pPr>
        <w:rPr>
          <w:lang w:val="en-US"/>
        </w:rPr>
      </w:pPr>
    </w:p>
    <w:p w14:paraId="4F7998BF" w14:textId="77777777" w:rsidR="00D010E8" w:rsidRPr="007726DE" w:rsidRDefault="00D010E8">
      <w:pPr>
        <w:rPr>
          <w:lang w:val="en-US"/>
        </w:rPr>
      </w:pPr>
      <w:r w:rsidRPr="007726DE">
        <w:rPr>
          <w:lang w:val="en-US"/>
        </w:rPr>
        <w:t>Huh! Does this depend on QRPs or T</w:t>
      </w:r>
      <w:r w:rsidRPr="007726DE">
        <w:rPr>
          <w:vertAlign w:val="superscript"/>
          <w:lang w:val="en-US"/>
        </w:rPr>
        <w:t>2</w:t>
      </w:r>
      <w:r w:rsidRPr="007726DE">
        <w:rPr>
          <w:lang w:val="en-US"/>
        </w:rPr>
        <w:t>?</w:t>
      </w:r>
    </w:p>
    <w:p w14:paraId="06E5A52B" w14:textId="77777777" w:rsidR="00D010E8" w:rsidRPr="007726DE" w:rsidRDefault="00D010E8">
      <w:pPr>
        <w:rPr>
          <w:lang w:val="en-US"/>
        </w:rPr>
      </w:pPr>
    </w:p>
  </w:comment>
  <w:comment w:id="20" w:author="Joe" w:date="2016-12-11T16:48:00Z" w:initials="J">
    <w:p w14:paraId="32FE0491" w14:textId="77777777" w:rsidR="00D010E8" w:rsidRPr="007726DE" w:rsidRDefault="00D010E8">
      <w:pPr>
        <w:rPr>
          <w:lang w:val="en-US"/>
        </w:rPr>
      </w:pPr>
    </w:p>
    <w:p w14:paraId="5601ED04" w14:textId="77777777" w:rsidR="00D010E8" w:rsidRPr="007726DE" w:rsidRDefault="00D010E8">
      <w:pPr>
        <w:rPr>
          <w:lang w:val="en-US"/>
        </w:rPr>
      </w:pPr>
    </w:p>
    <w:p w14:paraId="22EE9117" w14:textId="77777777" w:rsidR="00D010E8" w:rsidRPr="007726DE" w:rsidRDefault="00D010E8">
      <w:pPr>
        <w:rPr>
          <w:lang w:val="en-US"/>
        </w:rPr>
      </w:pPr>
      <w:r w:rsidRPr="007726DE">
        <w:rPr>
          <w:lang w:val="en-US"/>
        </w:rPr>
        <w:t>Even in the absence of QRPs and bias? How odd!</w:t>
      </w:r>
    </w:p>
    <w:p w14:paraId="3540E2A4" w14:textId="77777777" w:rsidR="00D010E8" w:rsidRPr="007726DE" w:rsidRDefault="00D010E8">
      <w:pPr>
        <w:rPr>
          <w:lang w:val="en-US"/>
        </w:rPr>
      </w:pPr>
    </w:p>
  </w:comment>
  <w:comment w:id="21" w:author="Joe" w:date="2016-12-11T16:48:00Z" w:initials="J">
    <w:p w14:paraId="15438BC4" w14:textId="77777777" w:rsidR="00D010E8" w:rsidRPr="007726DE" w:rsidRDefault="00D010E8">
      <w:pPr>
        <w:rPr>
          <w:lang w:val="en-US"/>
        </w:rPr>
      </w:pPr>
    </w:p>
    <w:p w14:paraId="5B559E0A" w14:textId="77777777" w:rsidR="00D010E8" w:rsidRPr="007726DE" w:rsidRDefault="00D010E8">
      <w:pPr>
        <w:rPr>
          <w:lang w:val="en-US"/>
        </w:rPr>
      </w:pPr>
    </w:p>
    <w:p w14:paraId="7E9CDC8A" w14:textId="77777777" w:rsidR="00D010E8" w:rsidRPr="007726DE" w:rsidRDefault="00D010E8">
      <w:pPr>
        <w:rPr>
          <w:lang w:val="en-US"/>
        </w:rPr>
      </w:pPr>
      <w:r w:rsidRPr="007726DE">
        <w:rPr>
          <w:lang w:val="en-US"/>
        </w:rPr>
        <w:t>I’m confused – are we still talking about when delta = 0.5 or 0.8 as in the previous paragraph? Maybe level-3 subheadings would help to distinguish these scenarios from each other.</w:t>
      </w:r>
    </w:p>
    <w:p w14:paraId="62C5A473" w14:textId="77777777" w:rsidR="00D010E8" w:rsidRPr="007726DE" w:rsidRDefault="00D010E8">
      <w:pPr>
        <w:rPr>
          <w:lang w:val="en-US"/>
        </w:rPr>
      </w:pPr>
    </w:p>
  </w:comment>
  <w:comment w:id="22" w:author="Joe" w:date="2016-12-11T16:48:00Z" w:initials="J">
    <w:p w14:paraId="71E3779F" w14:textId="77777777" w:rsidR="00D010E8" w:rsidRPr="007726DE" w:rsidRDefault="00D010E8">
      <w:pPr>
        <w:rPr>
          <w:lang w:val="en-US"/>
        </w:rPr>
      </w:pPr>
    </w:p>
    <w:p w14:paraId="3E7103F4" w14:textId="77777777" w:rsidR="00D010E8" w:rsidRPr="007726DE" w:rsidRDefault="00D010E8">
      <w:pPr>
        <w:rPr>
          <w:lang w:val="en-US"/>
        </w:rPr>
      </w:pPr>
    </w:p>
    <w:p w14:paraId="10B1757F" w14:textId="77777777" w:rsidR="00D010E8" w:rsidRPr="007726DE" w:rsidRDefault="00D010E8">
      <w:pPr>
        <w:rPr>
          <w:lang w:val="en-US"/>
        </w:rPr>
      </w:pPr>
      <w:r w:rsidRPr="007726DE">
        <w:rPr>
          <w:lang w:val="en-US"/>
        </w:rPr>
        <w:t>Would it be accurate to say “No single method performed best across levels of d and T</w:t>
      </w:r>
      <w:proofErr w:type="gramStart"/>
      <w:r w:rsidRPr="007726DE">
        <w:rPr>
          <w:lang w:val="en-US"/>
        </w:rPr>
        <w:t>” ?</w:t>
      </w:r>
      <w:proofErr w:type="gramEnd"/>
    </w:p>
    <w:p w14:paraId="02F5320D" w14:textId="77777777" w:rsidR="00D010E8" w:rsidRPr="007726DE" w:rsidRDefault="00D010E8">
      <w:pPr>
        <w:rPr>
          <w:lang w:val="en-US"/>
        </w:rPr>
      </w:pPr>
    </w:p>
  </w:comment>
  <w:comment w:id="23" w:author="Joe" w:date="2016-12-11T16:48:00Z" w:initials="J">
    <w:p w14:paraId="138DD6F2" w14:textId="77777777" w:rsidR="00D010E8" w:rsidRPr="007726DE" w:rsidRDefault="00D010E8">
      <w:pPr>
        <w:rPr>
          <w:lang w:val="en-US"/>
        </w:rPr>
      </w:pPr>
    </w:p>
    <w:p w14:paraId="437BBA90" w14:textId="77777777" w:rsidR="00D010E8" w:rsidRPr="007726DE" w:rsidRDefault="00D010E8">
      <w:pPr>
        <w:rPr>
          <w:lang w:val="en-US"/>
        </w:rPr>
      </w:pPr>
    </w:p>
    <w:p w14:paraId="7CB0FD13" w14:textId="77777777" w:rsidR="00D010E8" w:rsidRPr="007726DE" w:rsidRDefault="00D010E8">
      <w:pPr>
        <w:rPr>
          <w:lang w:val="en-US"/>
        </w:rPr>
      </w:pPr>
      <w:r w:rsidRPr="007726DE">
        <w:rPr>
          <w:lang w:val="en-US"/>
        </w:rPr>
        <w:t>For all methods? Or for a single particular method?</w:t>
      </w:r>
    </w:p>
    <w:p w14:paraId="2CE9CF25" w14:textId="77777777" w:rsidR="00D010E8" w:rsidRPr="007726DE" w:rsidRDefault="00D010E8">
      <w:pPr>
        <w:rPr>
          <w:lang w:val="en-US"/>
        </w:rPr>
      </w:pPr>
    </w:p>
  </w:comment>
  <w:comment w:id="24" w:author="Joe" w:date="2016-12-11T16:48:00Z" w:initials="J">
    <w:p w14:paraId="20BC810E" w14:textId="77777777" w:rsidR="00D010E8" w:rsidRPr="007726DE" w:rsidRDefault="00D010E8">
      <w:pPr>
        <w:rPr>
          <w:lang w:val="en-US"/>
        </w:rPr>
      </w:pPr>
    </w:p>
    <w:p w14:paraId="7AAFBBEA" w14:textId="77777777" w:rsidR="00D010E8" w:rsidRPr="007726DE" w:rsidRDefault="00D010E8">
      <w:pPr>
        <w:rPr>
          <w:lang w:val="en-US"/>
        </w:rPr>
      </w:pPr>
    </w:p>
    <w:p w14:paraId="42C90B4D" w14:textId="77777777" w:rsidR="00D010E8" w:rsidRPr="007726DE" w:rsidRDefault="00D010E8">
      <w:pPr>
        <w:rPr>
          <w:lang w:val="en-US"/>
        </w:rPr>
      </w:pPr>
      <w:r w:rsidRPr="007726DE">
        <w:rPr>
          <w:lang w:val="en-US"/>
        </w:rPr>
        <w:t>I can live with that. I think at really high levels of tau it stops making sense to meta-analyze things – the studies are too different.</w:t>
      </w:r>
    </w:p>
    <w:p w14:paraId="35C3563A" w14:textId="77777777" w:rsidR="00D010E8" w:rsidRPr="007726DE" w:rsidRDefault="00D010E8">
      <w:pPr>
        <w:rPr>
          <w:lang w:val="en-US"/>
        </w:rPr>
      </w:pPr>
    </w:p>
  </w:comment>
  <w:comment w:id="25" w:author="Joe" w:date="2016-12-11T16:48:00Z" w:initials="J">
    <w:p w14:paraId="21CFACF7" w14:textId="77777777" w:rsidR="00D010E8" w:rsidRPr="007726DE" w:rsidRDefault="00D010E8">
      <w:pPr>
        <w:rPr>
          <w:lang w:val="en-US"/>
        </w:rPr>
      </w:pPr>
    </w:p>
    <w:p w14:paraId="372B348E" w14:textId="77777777" w:rsidR="00D010E8" w:rsidRPr="007726DE" w:rsidRDefault="00D010E8">
      <w:pPr>
        <w:rPr>
          <w:lang w:val="en-US"/>
        </w:rPr>
      </w:pPr>
    </w:p>
    <w:p w14:paraId="0F8C079A" w14:textId="77777777" w:rsidR="00D010E8" w:rsidRPr="007726DE" w:rsidRDefault="00D010E8">
      <w:pPr>
        <w:rPr>
          <w:lang w:val="en-US"/>
        </w:rPr>
      </w:pPr>
      <w:proofErr w:type="gramStart"/>
      <w:r w:rsidRPr="007726DE">
        <w:rPr>
          <w:lang w:val="en-US"/>
        </w:rPr>
        <w:t>p-curve</w:t>
      </w:r>
      <w:proofErr w:type="gramEnd"/>
      <w:r w:rsidRPr="007726DE">
        <w:rPr>
          <w:lang w:val="en-US"/>
        </w:rPr>
        <w:t xml:space="preserve"> </w:t>
      </w:r>
      <w:r w:rsidRPr="007726DE">
        <w:rPr>
          <w:i/>
          <w:lang w:val="en-US"/>
        </w:rPr>
        <w:t>under</w:t>
      </w:r>
      <w:r w:rsidRPr="007726DE">
        <w:rPr>
          <w:lang w:val="en-US"/>
        </w:rPr>
        <w:t>estimated the mean effect in the presence of heterogeneity? How interesting!</w:t>
      </w:r>
    </w:p>
    <w:p w14:paraId="0A0C5486" w14:textId="77777777" w:rsidR="00D010E8" w:rsidRPr="007726DE" w:rsidRDefault="00D010E8">
      <w:pPr>
        <w:rPr>
          <w:lang w:val="en-US"/>
        </w:rPr>
      </w:pPr>
    </w:p>
  </w:comment>
  <w:comment w:id="26" w:author="Joe" w:date="2016-12-11T16:48:00Z" w:initials="J">
    <w:p w14:paraId="1613474A" w14:textId="77777777" w:rsidR="00D010E8" w:rsidRPr="007726DE" w:rsidRDefault="00D010E8">
      <w:pPr>
        <w:rPr>
          <w:lang w:val="en-US"/>
        </w:rPr>
      </w:pPr>
    </w:p>
    <w:p w14:paraId="7CA2949B" w14:textId="77777777" w:rsidR="00D010E8" w:rsidRPr="007726DE" w:rsidRDefault="00D010E8">
      <w:pPr>
        <w:rPr>
          <w:lang w:val="en-US"/>
        </w:rPr>
      </w:pPr>
    </w:p>
    <w:p w14:paraId="042BFD64" w14:textId="77777777" w:rsidR="00D010E8" w:rsidRPr="007726DE" w:rsidRDefault="00D010E8">
      <w:pPr>
        <w:rPr>
          <w:lang w:val="en-US"/>
        </w:rPr>
      </w:pPr>
      <w:r w:rsidRPr="007726DE">
        <w:rPr>
          <w:lang w:val="en-US"/>
        </w:rPr>
        <w:t xml:space="preserve">There we go! Given pub bias &amp; QRPs, naïve, trim-fill, and PEESE all overestimate true effect, all have big Type I error rate. </w:t>
      </w:r>
    </w:p>
    <w:p w14:paraId="26A49B34" w14:textId="77777777" w:rsidR="00D010E8" w:rsidRPr="007726DE" w:rsidRDefault="00D010E8">
      <w:pPr>
        <w:rPr>
          <w:lang w:val="en-US"/>
        </w:rPr>
      </w:pPr>
    </w:p>
  </w:comment>
  <w:comment w:id="27" w:author="Evan Carter" w:date="2016-12-11T16:48:00Z" w:initials="EC">
    <w:p w14:paraId="13E2E45F" w14:textId="77777777" w:rsidR="00D010E8" w:rsidRPr="007726DE" w:rsidRDefault="00D010E8">
      <w:pPr>
        <w:rPr>
          <w:lang w:val="en-US"/>
        </w:rPr>
      </w:pPr>
    </w:p>
    <w:p w14:paraId="025FD91F" w14:textId="77777777" w:rsidR="00D010E8" w:rsidRPr="007726DE" w:rsidRDefault="00D010E8">
      <w:pPr>
        <w:rPr>
          <w:lang w:val="en-US"/>
        </w:rPr>
      </w:pPr>
    </w:p>
    <w:p w14:paraId="32192E1D" w14:textId="77777777" w:rsidR="00D010E8" w:rsidRPr="007726DE" w:rsidRDefault="00D010E8">
      <w:pPr>
        <w:rPr>
          <w:lang w:val="en-US"/>
        </w:rPr>
      </w:pPr>
      <w:r w:rsidRPr="007726DE">
        <w:rPr>
          <w:lang w:val="en-US"/>
        </w:rPr>
        <w:t xml:space="preserve">I was thinking this could be a good thing to add. How does the RE estimate of tau fare when we look at it in the same way as our other methods? My bet is that this will be depressing, too, but to my knowledge, no one is really talking about it. </w:t>
      </w:r>
    </w:p>
    <w:p w14:paraId="0B0ADCB1" w14:textId="77777777" w:rsidR="00D010E8" w:rsidRPr="007726DE" w:rsidRDefault="00D010E8">
      <w:pPr>
        <w:rPr>
          <w:lang w:val="en-US"/>
        </w:rPr>
      </w:pPr>
    </w:p>
  </w:comment>
  <w:comment w:id="28" w:author="Joe" w:date="2016-12-11T16:48:00Z" w:initials="J">
    <w:p w14:paraId="3AC127BA" w14:textId="77777777" w:rsidR="00D010E8" w:rsidRPr="007726DE" w:rsidRDefault="00D010E8">
      <w:pPr>
        <w:rPr>
          <w:lang w:val="en-US"/>
        </w:rPr>
      </w:pPr>
    </w:p>
    <w:p w14:paraId="1F1DD19B" w14:textId="77777777" w:rsidR="00D010E8" w:rsidRPr="007726DE" w:rsidRDefault="00D010E8">
      <w:pPr>
        <w:rPr>
          <w:lang w:val="en-US"/>
        </w:rPr>
      </w:pPr>
    </w:p>
    <w:p w14:paraId="55FEE247" w14:textId="77777777" w:rsidR="00D010E8" w:rsidRPr="007726DE" w:rsidRDefault="00D010E8">
      <w:pPr>
        <w:rPr>
          <w:lang w:val="en-US"/>
        </w:rPr>
      </w:pPr>
      <w:r w:rsidRPr="007726DE">
        <w:rPr>
          <w:lang w:val="en-US"/>
        </w:rPr>
        <w:t xml:space="preserve">This is an interesting idea. Consistent with my previous question, are we using forms of PET and PEESE that estimate tau? It would be interesting to see what the residual heterogeneity looks like after </w:t>
      </w:r>
      <w:proofErr w:type="spellStart"/>
      <w:r w:rsidRPr="007726DE">
        <w:rPr>
          <w:lang w:val="en-US"/>
        </w:rPr>
        <w:t>partialing</w:t>
      </w:r>
      <w:proofErr w:type="spellEnd"/>
      <w:r w:rsidRPr="007726DE">
        <w:rPr>
          <w:lang w:val="en-US"/>
        </w:rPr>
        <w:t xml:space="preserve"> out the small-study effects.</w:t>
      </w:r>
    </w:p>
    <w:p w14:paraId="2E3B95C3" w14:textId="77777777" w:rsidR="00D010E8" w:rsidRPr="007726DE" w:rsidRDefault="00D010E8">
      <w:pPr>
        <w:rPr>
          <w:lang w:val="en-US"/>
        </w:rPr>
      </w:pPr>
    </w:p>
  </w:comment>
  <w:comment w:id="31" w:author="Joe" w:date="2016-12-11T16:48:00Z" w:initials="J">
    <w:p w14:paraId="4A6B8590" w14:textId="19EFCB38" w:rsidR="00D010E8" w:rsidRDefault="00D010E8">
      <w:pPr>
        <w:pStyle w:val="CommentText"/>
      </w:pPr>
      <w:r>
        <w:rPr>
          <w:rStyle w:val="CommentReference"/>
        </w:rPr>
        <w:annotationRef/>
      </w:r>
      <w:proofErr w:type="gramStart"/>
      <w:r>
        <w:t>double-</w:t>
      </w:r>
      <w:proofErr w:type="spellStart"/>
      <w:r>
        <w:t>chekc</w:t>
      </w:r>
      <w:proofErr w:type="spellEnd"/>
      <w:proofErr w:type="gramEnd"/>
      <w:r>
        <w:t xml:space="preser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5A194A" w15:done="0"/>
  <w15:commentEx w15:paraId="026A7AB5" w15:done="0"/>
  <w15:commentEx w15:paraId="5C89B6E6" w15:done="0"/>
  <w15:commentEx w15:paraId="5DF200BB" w15:done="0"/>
  <w15:commentEx w15:paraId="4F0675F6" w15:done="0"/>
  <w15:commentEx w15:paraId="66A983B7" w15:done="0"/>
  <w15:commentEx w15:paraId="7C8E8900" w15:done="0"/>
  <w15:commentEx w15:paraId="302C9538" w15:done="0"/>
  <w15:commentEx w15:paraId="63ABE8A4" w15:done="0"/>
  <w15:commentEx w15:paraId="2B00C4FB" w15:done="0"/>
  <w15:commentEx w15:paraId="3B3B7D0A" w15:done="0"/>
  <w15:commentEx w15:paraId="3FF8E4CB" w15:done="0"/>
  <w15:commentEx w15:paraId="13463E3A" w15:done="0"/>
  <w15:commentEx w15:paraId="516DFA15" w15:done="0"/>
  <w15:commentEx w15:paraId="44C3AE0F" w15:done="0"/>
  <w15:commentEx w15:paraId="1162F7B8" w15:done="0"/>
  <w15:commentEx w15:paraId="025D0201" w15:done="0"/>
  <w15:commentEx w15:paraId="53F96281" w15:done="0"/>
  <w15:commentEx w15:paraId="06E5A52B" w15:done="0"/>
  <w15:commentEx w15:paraId="3540E2A4" w15:done="0"/>
  <w15:commentEx w15:paraId="62C5A473" w15:done="0"/>
  <w15:commentEx w15:paraId="02F5320D" w15:done="0"/>
  <w15:commentEx w15:paraId="2CE9CF25" w15:done="0"/>
  <w15:commentEx w15:paraId="35C3563A" w15:done="0"/>
  <w15:commentEx w15:paraId="0A0C5486" w15:done="0"/>
  <w15:commentEx w15:paraId="26A49B34" w15:done="0"/>
  <w15:commentEx w15:paraId="0B0ADCB1" w15:done="0"/>
  <w15:commentEx w15:paraId="2E3B95C3" w15:done="0"/>
  <w15:commentEx w15:paraId="4A6B859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8EFA9E" w14:textId="77777777" w:rsidR="009D2B2E" w:rsidRDefault="009D2B2E">
      <w:r>
        <w:separator/>
      </w:r>
    </w:p>
  </w:endnote>
  <w:endnote w:type="continuationSeparator" w:id="0">
    <w:p w14:paraId="36899BB4" w14:textId="77777777" w:rsidR="009D2B2E" w:rsidRDefault="009D2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A37DF" w14:textId="77777777" w:rsidR="009D2B2E" w:rsidRDefault="009D2B2E">
      <w:r>
        <w:separator/>
      </w:r>
    </w:p>
  </w:footnote>
  <w:footnote w:type="continuationSeparator" w:id="0">
    <w:p w14:paraId="0D5B546F" w14:textId="77777777" w:rsidR="009D2B2E" w:rsidRDefault="009D2B2E">
      <w:r>
        <w:continuationSeparator/>
      </w:r>
    </w:p>
  </w:footnote>
  <w:footnote w:id="1">
    <w:p w14:paraId="7FF6E1E3" w14:textId="11DE5396" w:rsidR="00D010E8" w:rsidRPr="00FF543C" w:rsidRDefault="00D010E8">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For a selection of conditions we also computed 10,000 simulations and compared the results to that of 1,000 simulations. </w:t>
      </w:r>
      <w:r w:rsidRPr="00FF543C">
        <w:rPr>
          <w:rFonts w:ascii="Arial" w:hAnsi="Arial" w:cs="Arial"/>
        </w:rPr>
        <w:t xml:space="preserve">These comparisons clearly demonstrated that 1,000 replications lead to stable estimates (see online appendix A, </w:t>
      </w:r>
      <w:r w:rsidRPr="00FF543C">
        <w:rPr>
          <w:rFonts w:ascii="Arial" w:hAnsi="Arial" w:cs="Arial"/>
          <w:highlight w:val="yellow"/>
        </w:rPr>
        <w:t>TODO</w:t>
      </w:r>
      <w:r w:rsidRPr="00FF543C">
        <w:rPr>
          <w:rFonts w:ascii="Arial" w:hAnsi="Arial" w:cs="Arial"/>
        </w:rPr>
        <w:t xml:space="preserve"> OSF-Link; </w:t>
      </w:r>
      <w:proofErr w:type="gramStart"/>
      <w:r w:rsidRPr="00FF543C">
        <w:rPr>
          <w:rFonts w:ascii="Arial" w:hAnsi="Arial" w:cs="Arial"/>
        </w:rPr>
        <w:t>and also</w:t>
      </w:r>
      <w:proofErr w:type="gramEnd"/>
      <w:r w:rsidRPr="00FF543C">
        <w:rPr>
          <w:rFonts w:ascii="Arial" w:hAnsi="Arial" w:cs="Arial"/>
        </w:rPr>
        <w:t xml:space="preserve"> McShane et al., 2016).</w:t>
      </w:r>
    </w:p>
  </w:footnote>
  <w:footnote w:id="2">
    <w:p w14:paraId="11F024FD" w14:textId="5FAD8798" w:rsidR="00D010E8" w:rsidRPr="009D6F0F" w:rsidRDefault="00D010E8">
      <w:pPr>
        <w:pStyle w:val="FootnoteText"/>
        <w:rPr>
          <w:rFonts w:ascii="Arial" w:hAnsi="Arial" w:cs="Arial"/>
          <w:lang w:val="de-DE"/>
        </w:rPr>
      </w:pPr>
      <w:r w:rsidRPr="002E35AB">
        <w:rPr>
          <w:rStyle w:val="FootnoteReference"/>
          <w:rFonts w:ascii="Arial" w:hAnsi="Arial" w:cs="Arial"/>
        </w:rPr>
        <w:footnoteRef/>
      </w:r>
      <w:r w:rsidRPr="002E35AB">
        <w:rPr>
          <w:rFonts w:ascii="Arial" w:hAnsi="Arial" w:cs="Arial"/>
        </w:rPr>
        <w:t xml:space="preserve"> </w:t>
      </w:r>
      <w:proofErr w:type="spellStart"/>
      <w:r w:rsidRPr="009D6F0F">
        <w:rPr>
          <w:rFonts w:ascii="Arial" w:hAnsi="Arial" w:cs="Arial"/>
        </w:rPr>
        <w:t>Simonsohn</w:t>
      </w:r>
      <w:proofErr w:type="spellEnd"/>
      <w:r w:rsidRPr="009D6F0F">
        <w:rPr>
          <w:rFonts w:ascii="Arial" w:hAnsi="Arial" w:cs="Arial"/>
        </w:rPr>
        <w:t xml:space="preserve"> et al. (2014) address this weakness by stressing a more nuanced, limited interpretation of the </w:t>
      </w:r>
      <w:r w:rsidRPr="009D6F0F">
        <w:rPr>
          <w:rFonts w:ascii="Arial" w:hAnsi="Arial" w:cs="Arial"/>
          <w:i/>
        </w:rPr>
        <w:t>p</w:t>
      </w:r>
      <w:r w:rsidRPr="009D6F0F">
        <w:rPr>
          <w:rFonts w:ascii="Arial" w:hAnsi="Arial" w:cs="Arial"/>
        </w:rPr>
        <w:t xml:space="preserve">-curve estimate: </w:t>
      </w:r>
      <w:proofErr w:type="gramStart"/>
      <w:r w:rsidRPr="009D6F0F">
        <w:rPr>
          <w:rFonts w:ascii="Arial" w:hAnsi="Arial" w:cs="Arial"/>
        </w:rPr>
        <w:t xml:space="preserve">“It is the average effect size one expects to get if one were to rerun all studies included in the </w:t>
      </w:r>
      <w:r w:rsidRPr="009D6F0F">
        <w:rPr>
          <w:rFonts w:ascii="Arial" w:hAnsi="Arial" w:cs="Arial"/>
          <w:i/>
        </w:rPr>
        <w:t>p</w:t>
      </w:r>
      <w:r w:rsidRPr="009D6F0F">
        <w:rPr>
          <w:rFonts w:ascii="Arial" w:hAnsi="Arial" w:cs="Arial"/>
        </w:rPr>
        <w:t xml:space="preserve">-curve” (p. 667; </w:t>
      </w:r>
      <w:proofErr w:type="spellStart"/>
      <w:r w:rsidRPr="002E35AB">
        <w:rPr>
          <w:rFonts w:ascii="Arial" w:hAnsi="Arial" w:cs="Arial"/>
          <w:highlight w:val="yellow"/>
        </w:rPr>
        <w:t>xxxx</w:t>
      </w:r>
      <w:proofErr w:type="spellEnd"/>
      <w:r w:rsidRPr="009D6F0F">
        <w:rPr>
          <w:rFonts w:ascii="Arial" w:hAnsi="Arial" w:cs="Arial"/>
        </w:rPr>
        <w:t>)</w:t>
      </w:r>
      <w:proofErr w:type="gramEnd"/>
      <w:r w:rsidRPr="009D6F0F">
        <w:rPr>
          <w:rFonts w:ascii="Arial" w:hAnsi="Arial" w:cs="Arial"/>
        </w:rPr>
        <w:t xml:space="preserve">. In practice, however, one generally hopes to describe the mean effect size of </w:t>
      </w:r>
      <w:r w:rsidRPr="009D6F0F">
        <w:rPr>
          <w:rFonts w:ascii="Arial" w:hAnsi="Arial" w:cs="Arial"/>
          <w:i/>
        </w:rPr>
        <w:t>all</w:t>
      </w:r>
      <w:r w:rsidRPr="009D6F0F">
        <w:rPr>
          <w:rFonts w:ascii="Arial" w:hAnsi="Arial" w:cs="Arial"/>
        </w:rPr>
        <w:t xml:space="preserve"> studies. We apply </w:t>
      </w:r>
      <w:r w:rsidRPr="009D6F0F">
        <w:rPr>
          <w:rFonts w:ascii="Arial" w:hAnsi="Arial" w:cs="Arial"/>
          <w:i/>
        </w:rPr>
        <w:t>p</w:t>
      </w:r>
      <w:r w:rsidRPr="009D6F0F">
        <w:rPr>
          <w:rFonts w:ascii="Arial" w:hAnsi="Arial" w:cs="Arial"/>
        </w:rPr>
        <w:t>-curve in this fashion.</w:t>
      </w:r>
    </w:p>
  </w:footnote>
  <w:footnote w:id="3">
    <w:p w14:paraId="2CD4535D" w14:textId="4AE5DE41" w:rsidR="00D010E8" w:rsidRPr="009D6F0F" w:rsidRDefault="00D010E8">
      <w:pPr>
        <w:pStyle w:val="FootnoteText"/>
        <w:rPr>
          <w:rFonts w:ascii="Arial" w:hAnsi="Arial" w:cs="Arial"/>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Confidence intervals could be computed using a bootstrap. </w:t>
      </w:r>
      <w:proofErr w:type="gramStart"/>
      <w:r w:rsidRPr="009D6F0F">
        <w:rPr>
          <w:rFonts w:ascii="Arial" w:hAnsi="Arial" w:cs="Arial"/>
        </w:rPr>
        <w:t>But</w:t>
      </w:r>
      <w:proofErr w:type="gramEnd"/>
      <w:r w:rsidRPr="009D6F0F">
        <w:rPr>
          <w:rFonts w:ascii="Arial" w:hAnsi="Arial" w:cs="Arial"/>
        </w:rPr>
        <w:t xml:space="preserve"> given that in many conditions only very few significant studies are entered, the bootstrap would have to draw from, say, four significant test statistics, which would not lead to numerically unstable estimates.</w:t>
      </w:r>
    </w:p>
  </w:footnote>
  <w:footnote w:id="4">
    <w:p w14:paraId="455655FD" w14:textId="736B03FD" w:rsidR="00D010E8" w:rsidRPr="002E35AB" w:rsidRDefault="00D010E8">
      <w:pPr>
        <w:pStyle w:val="FootnoteText"/>
        <w:rPr>
          <w:lang w:val="de-DE"/>
        </w:rPr>
      </w:pPr>
      <w:r w:rsidRPr="009D6F0F">
        <w:rPr>
          <w:rStyle w:val="FootnoteReference"/>
          <w:rFonts w:ascii="Arial" w:hAnsi="Arial" w:cs="Arial"/>
        </w:rPr>
        <w:footnoteRef/>
      </w:r>
      <w:r w:rsidRPr="009D6F0F">
        <w:rPr>
          <w:rFonts w:ascii="Arial" w:hAnsi="Arial" w:cs="Arial"/>
        </w:rPr>
        <w:t xml:space="preserve"> </w:t>
      </w:r>
      <w:r w:rsidRPr="009D6F0F">
        <w:rPr>
          <w:rFonts w:ascii="Arial" w:hAnsi="Arial" w:cs="Arial"/>
          <w:lang w:val="de-DE"/>
        </w:rPr>
        <w:t xml:space="preserve">We used the default „P“ method from the </w:t>
      </w:r>
      <w:r w:rsidRPr="009D6F0F">
        <w:rPr>
          <w:rFonts w:ascii="Arial" w:hAnsi="Arial" w:cs="Arial"/>
          <w:i/>
          <w:lang w:val="de-DE"/>
        </w:rPr>
        <w:t>puniform</w:t>
      </w:r>
      <w:r w:rsidRPr="009D6F0F">
        <w:rPr>
          <w:rFonts w:ascii="Arial" w:hAnsi="Arial" w:cs="Arial"/>
          <w:lang w:val="de-DE"/>
        </w:rPr>
        <w:t xml:space="preserve"> package for </w:t>
      </w:r>
      <w:r w:rsidRPr="009D6F0F">
        <w:rPr>
          <w:rFonts w:ascii="Arial" w:hAnsi="Arial" w:cs="Arial"/>
          <w:i/>
          <w:lang w:val="de-DE"/>
        </w:rPr>
        <w:t>R</w:t>
      </w:r>
      <w:r w:rsidRPr="009D6F0F">
        <w:rPr>
          <w:rFonts w:ascii="Arial" w:hAnsi="Arial" w:cs="Arial"/>
          <w:lang w:val="de-DE"/>
        </w:rPr>
        <w:t>, which relies on the Irwin-Hall distribution.</w:t>
      </w:r>
    </w:p>
  </w:footnote>
  <w:footnote w:id="5">
    <w:p w14:paraId="5CB29866" w14:textId="77777777" w:rsidR="00D010E8" w:rsidRPr="009D6F0F" w:rsidRDefault="00D010E8" w:rsidP="002E35AB">
      <w:pPr>
        <w:pStyle w:val="FootnoteText"/>
        <w:rPr>
          <w:rFonts w:ascii="Arial" w:hAnsi="Arial" w:cs="Arial"/>
        </w:rPr>
      </w:pPr>
      <w:r w:rsidRPr="00FF543C">
        <w:rPr>
          <w:rStyle w:val="FootnoteReference"/>
          <w:rFonts w:ascii="Arial" w:hAnsi="Arial" w:cs="Arial"/>
        </w:rPr>
        <w:footnoteRef/>
      </w:r>
      <w:r w:rsidRPr="00FF543C">
        <w:rPr>
          <w:rFonts w:ascii="Arial" w:hAnsi="Arial" w:cs="Arial"/>
        </w:rPr>
        <w:t xml:space="preserve"> </w:t>
      </w:r>
      <w:r w:rsidRPr="00FF543C">
        <w:rPr>
          <w:rFonts w:ascii="Arial" w:hAnsi="Arial" w:cs="Arial"/>
          <w:lang w:val="de-DE"/>
        </w:rPr>
        <w:t xml:space="preserve">We </w:t>
      </w:r>
      <w:r w:rsidRPr="00FF543C">
        <w:rPr>
          <w:rFonts w:ascii="Arial" w:hAnsi="Arial" w:cs="Arial"/>
          <w:lang w:val="de-DE"/>
        </w:rPr>
        <w:t xml:space="preserve">employed the </w:t>
      </w:r>
      <w:r w:rsidRPr="00FF543C">
        <w:rPr>
          <w:rFonts w:ascii="Arial" w:hAnsi="Arial" w:cs="Arial"/>
          <w:i/>
          <w:lang w:val="de-DE"/>
        </w:rPr>
        <w:t>estimate.onestep.selection.heterogeneous</w:t>
      </w:r>
      <w:r w:rsidRPr="00FF543C">
        <w:rPr>
          <w:rFonts w:ascii="Arial" w:hAnsi="Arial" w:cs="Arial"/>
          <w:lang w:val="de-DE"/>
        </w:rPr>
        <w:t xml:space="preserve"> function provided by McShane et al. </w:t>
      </w:r>
      <w:r w:rsidRPr="009D6F0F">
        <w:rPr>
          <w:rFonts w:ascii="Arial" w:hAnsi="Arial" w:cs="Arial"/>
        </w:rPr>
        <w:t xml:space="preserve">(2016) with very general starting values for the optimizer: </w:t>
      </w:r>
      <w:proofErr w:type="spellStart"/>
      <w:r w:rsidRPr="009D6F0F">
        <w:rPr>
          <w:rFonts w:ascii="Arial" w:hAnsi="Arial" w:cs="Arial"/>
        </w:rPr>
        <w:t>expected.d</w:t>
      </w:r>
      <w:proofErr w:type="spellEnd"/>
      <w:r w:rsidRPr="009D6F0F">
        <w:rPr>
          <w:rFonts w:ascii="Arial" w:hAnsi="Arial" w:cs="Arial"/>
        </w:rPr>
        <w:t xml:space="preserve"> = 0.3, </w:t>
      </w:r>
      <w:proofErr w:type="spellStart"/>
      <w:r w:rsidRPr="009D6F0F">
        <w:rPr>
          <w:rFonts w:ascii="Arial" w:hAnsi="Arial" w:cs="Arial"/>
        </w:rPr>
        <w:t>max.tau</w:t>
      </w:r>
      <w:proofErr w:type="spellEnd"/>
      <w:r w:rsidRPr="009D6F0F">
        <w:rPr>
          <w:rFonts w:ascii="Arial" w:hAnsi="Arial" w:cs="Arial"/>
        </w:rPr>
        <w:t xml:space="preserve">= 0.5, </w:t>
      </w:r>
      <w:proofErr w:type="spellStart"/>
      <w:r w:rsidRPr="009D6F0F">
        <w:rPr>
          <w:rFonts w:ascii="Arial" w:hAnsi="Arial" w:cs="Arial"/>
        </w:rPr>
        <w:t>p.report</w:t>
      </w:r>
      <w:proofErr w:type="spellEnd"/>
      <w:r w:rsidRPr="009D6F0F">
        <w:rPr>
          <w:rFonts w:ascii="Arial" w:hAnsi="Arial" w:cs="Arial"/>
        </w:rPr>
        <w:t xml:space="preserve"> = 0.99.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42AD5"/>
    <w:multiLevelType w:val="hybridMultilevel"/>
    <w:tmpl w:val="CFD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A65218"/>
    <w:multiLevelType w:val="hybridMultilevel"/>
    <w:tmpl w:val="4B823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seph">
    <w15:presenceInfo w15:providerId="None" w15:userId="Hilgard,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31F"/>
    <w:rsid w:val="000346FC"/>
    <w:rsid w:val="00034917"/>
    <w:rsid w:val="00044E40"/>
    <w:rsid w:val="00046097"/>
    <w:rsid w:val="00056727"/>
    <w:rsid w:val="0009519A"/>
    <w:rsid w:val="00097B2A"/>
    <w:rsid w:val="000B4442"/>
    <w:rsid w:val="00127A11"/>
    <w:rsid w:val="0014665B"/>
    <w:rsid w:val="0017172E"/>
    <w:rsid w:val="001764D6"/>
    <w:rsid w:val="001828D2"/>
    <w:rsid w:val="00185E87"/>
    <w:rsid w:val="00187A64"/>
    <w:rsid w:val="00193A89"/>
    <w:rsid w:val="00196206"/>
    <w:rsid w:val="001A277C"/>
    <w:rsid w:val="001C1064"/>
    <w:rsid w:val="001C49D4"/>
    <w:rsid w:val="00201069"/>
    <w:rsid w:val="00227B13"/>
    <w:rsid w:val="0024168E"/>
    <w:rsid w:val="0024638D"/>
    <w:rsid w:val="00267EB8"/>
    <w:rsid w:val="002800A0"/>
    <w:rsid w:val="00296350"/>
    <w:rsid w:val="002A040D"/>
    <w:rsid w:val="002A7A8E"/>
    <w:rsid w:val="002E35AB"/>
    <w:rsid w:val="00330ED9"/>
    <w:rsid w:val="00342692"/>
    <w:rsid w:val="00350CFA"/>
    <w:rsid w:val="00375E82"/>
    <w:rsid w:val="00413CC4"/>
    <w:rsid w:val="00414B6F"/>
    <w:rsid w:val="00432B15"/>
    <w:rsid w:val="00451A45"/>
    <w:rsid w:val="00451FE0"/>
    <w:rsid w:val="00457D00"/>
    <w:rsid w:val="00467CF6"/>
    <w:rsid w:val="00476BFB"/>
    <w:rsid w:val="00482C2B"/>
    <w:rsid w:val="004B09C8"/>
    <w:rsid w:val="004B255B"/>
    <w:rsid w:val="004C059D"/>
    <w:rsid w:val="004C6C8C"/>
    <w:rsid w:val="004E274B"/>
    <w:rsid w:val="004E2E8B"/>
    <w:rsid w:val="00526FD2"/>
    <w:rsid w:val="005828DC"/>
    <w:rsid w:val="005C12D9"/>
    <w:rsid w:val="005C270F"/>
    <w:rsid w:val="005E343C"/>
    <w:rsid w:val="005E531F"/>
    <w:rsid w:val="00603EFE"/>
    <w:rsid w:val="00691EC7"/>
    <w:rsid w:val="00696F6E"/>
    <w:rsid w:val="006A6A81"/>
    <w:rsid w:val="006C0A51"/>
    <w:rsid w:val="00707F86"/>
    <w:rsid w:val="007726DE"/>
    <w:rsid w:val="0077326A"/>
    <w:rsid w:val="00780CD5"/>
    <w:rsid w:val="0079188F"/>
    <w:rsid w:val="007A6D9E"/>
    <w:rsid w:val="007B0D2D"/>
    <w:rsid w:val="0080209B"/>
    <w:rsid w:val="00825F81"/>
    <w:rsid w:val="00835E02"/>
    <w:rsid w:val="008770C1"/>
    <w:rsid w:val="008804C4"/>
    <w:rsid w:val="00884391"/>
    <w:rsid w:val="008B7F49"/>
    <w:rsid w:val="008C17ED"/>
    <w:rsid w:val="00907B55"/>
    <w:rsid w:val="00960D93"/>
    <w:rsid w:val="00970E95"/>
    <w:rsid w:val="009815FE"/>
    <w:rsid w:val="009918F3"/>
    <w:rsid w:val="009B71EF"/>
    <w:rsid w:val="009C6FD0"/>
    <w:rsid w:val="009D2B2E"/>
    <w:rsid w:val="009D6F0F"/>
    <w:rsid w:val="009E0F52"/>
    <w:rsid w:val="009F46D6"/>
    <w:rsid w:val="00A02D40"/>
    <w:rsid w:val="00A14F27"/>
    <w:rsid w:val="00A2364B"/>
    <w:rsid w:val="00A440C3"/>
    <w:rsid w:val="00A477F8"/>
    <w:rsid w:val="00A8673D"/>
    <w:rsid w:val="00AA3A38"/>
    <w:rsid w:val="00AB3CBB"/>
    <w:rsid w:val="00AC166C"/>
    <w:rsid w:val="00AE4D42"/>
    <w:rsid w:val="00AF604D"/>
    <w:rsid w:val="00B15804"/>
    <w:rsid w:val="00B30C1B"/>
    <w:rsid w:val="00B31BB4"/>
    <w:rsid w:val="00B344A6"/>
    <w:rsid w:val="00B473D2"/>
    <w:rsid w:val="00B547FE"/>
    <w:rsid w:val="00B548E0"/>
    <w:rsid w:val="00B558BB"/>
    <w:rsid w:val="00B87157"/>
    <w:rsid w:val="00B876B0"/>
    <w:rsid w:val="00BA0080"/>
    <w:rsid w:val="00BA255C"/>
    <w:rsid w:val="00BB4E32"/>
    <w:rsid w:val="00C014E9"/>
    <w:rsid w:val="00C07130"/>
    <w:rsid w:val="00C12E4C"/>
    <w:rsid w:val="00C15552"/>
    <w:rsid w:val="00C15814"/>
    <w:rsid w:val="00C30C7B"/>
    <w:rsid w:val="00C40075"/>
    <w:rsid w:val="00C50DA9"/>
    <w:rsid w:val="00CE09A0"/>
    <w:rsid w:val="00CE0BAF"/>
    <w:rsid w:val="00CF3A38"/>
    <w:rsid w:val="00D010E8"/>
    <w:rsid w:val="00D0607F"/>
    <w:rsid w:val="00D13020"/>
    <w:rsid w:val="00D156E9"/>
    <w:rsid w:val="00D318CD"/>
    <w:rsid w:val="00D60F1B"/>
    <w:rsid w:val="00D85A24"/>
    <w:rsid w:val="00E36143"/>
    <w:rsid w:val="00E37C35"/>
    <w:rsid w:val="00E45EEE"/>
    <w:rsid w:val="00E5586C"/>
    <w:rsid w:val="00E578B6"/>
    <w:rsid w:val="00E83C1C"/>
    <w:rsid w:val="00E84E21"/>
    <w:rsid w:val="00E93713"/>
    <w:rsid w:val="00E97896"/>
    <w:rsid w:val="00EB46F4"/>
    <w:rsid w:val="00EC14BC"/>
    <w:rsid w:val="00EC7644"/>
    <w:rsid w:val="00EE04CB"/>
    <w:rsid w:val="00EE166B"/>
    <w:rsid w:val="00EE4230"/>
    <w:rsid w:val="00F040D3"/>
    <w:rsid w:val="00F1126D"/>
    <w:rsid w:val="00F16E0F"/>
    <w:rsid w:val="00F265DA"/>
    <w:rsid w:val="00F334B4"/>
    <w:rsid w:val="00F33597"/>
    <w:rsid w:val="00F6786E"/>
    <w:rsid w:val="00F75344"/>
    <w:rsid w:val="00FE463B"/>
    <w:rsid w:val="00FF1493"/>
    <w:rsid w:val="00FF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3368"/>
  <w15:docId w15:val="{E24B8574-14DF-413C-AF64-BEB18623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40D"/>
    <w:pPr>
      <w:textAlignment w:val="auto"/>
    </w:pPr>
    <w:rPr>
      <w:rFonts w:ascii="Times New Roman" w:hAnsi="Times New Roman" w:cs="Times New Roman"/>
      <w:lang w:val="de-DE" w:eastAsia="de-DE" w:bidi="ar-SA"/>
    </w:rPr>
  </w:style>
  <w:style w:type="paragraph" w:styleId="Heading1">
    <w:name w:val="heading 1"/>
    <w:basedOn w:val="Heading"/>
    <w:pPr>
      <w:outlineLvl w:val="0"/>
    </w:pPr>
    <w:rPr>
      <w:b/>
      <w:bCs/>
    </w:rPr>
  </w:style>
  <w:style w:type="paragraph" w:styleId="Heading2">
    <w:name w:val="heading 2"/>
    <w:basedOn w:val="Heading"/>
    <w:pPr>
      <w:spacing w:before="200"/>
      <w:outlineLvl w:val="1"/>
    </w:pPr>
    <w:rPr>
      <w:b/>
      <w:bCs/>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B701D"/>
    <w:rPr>
      <w:sz w:val="16"/>
      <w:szCs w:val="16"/>
    </w:rPr>
  </w:style>
  <w:style w:type="character" w:customStyle="1" w:styleId="CommentTextChar">
    <w:name w:val="Comment Text Char"/>
    <w:basedOn w:val="DefaultParagraphFont"/>
    <w:link w:val="CommentText"/>
    <w:uiPriority w:val="99"/>
    <w:qFormat/>
    <w:rsid w:val="007B701D"/>
    <w:rPr>
      <w:rFonts w:cs="Mangal"/>
      <w:sz w:val="20"/>
      <w:szCs w:val="18"/>
    </w:rPr>
  </w:style>
  <w:style w:type="character" w:customStyle="1" w:styleId="CommentSubjectChar">
    <w:name w:val="Comment Subject Char"/>
    <w:basedOn w:val="CommentTextChar"/>
    <w:link w:val="CommentSubject"/>
    <w:uiPriority w:val="99"/>
    <w:semiHidden/>
    <w:rsid w:val="007B701D"/>
    <w:rPr>
      <w:rFonts w:cs="Mangal"/>
      <w:b/>
      <w:bCs/>
      <w:sz w:val="20"/>
      <w:szCs w:val="18"/>
    </w:rPr>
  </w:style>
  <w:style w:type="character" w:customStyle="1" w:styleId="BalloonTextChar">
    <w:name w:val="Balloon Text Char"/>
    <w:basedOn w:val="DefaultParagraphFont"/>
    <w:link w:val="BalloonText"/>
    <w:uiPriority w:val="99"/>
    <w:semiHidden/>
    <w:rsid w:val="007B701D"/>
    <w:rPr>
      <w:rFonts w:ascii="Segoe UI" w:hAnsi="Segoe UI" w:cs="Mangal"/>
      <w:sz w:val="18"/>
      <w:szCs w:val="16"/>
    </w:rPr>
  </w:style>
  <w:style w:type="character" w:styleId="PlaceholderText">
    <w:name w:val="Placeholder Text"/>
    <w:basedOn w:val="DefaultParagraphFont"/>
    <w:uiPriority w:val="99"/>
    <w:semiHidden/>
    <w:rsid w:val="00850BF0"/>
    <w:rPr>
      <w:color w:val="808080"/>
    </w:rPr>
  </w:style>
  <w:style w:type="character" w:customStyle="1" w:styleId="apple-converted-space">
    <w:name w:val="apple-converted-space"/>
    <w:basedOn w:val="DefaultParagraphFont"/>
    <w:rsid w:val="00F838B1"/>
  </w:style>
  <w:style w:type="character" w:styleId="Emphasis">
    <w:name w:val="Emphasis"/>
    <w:basedOn w:val="DefaultParagraphFont"/>
    <w:uiPriority w:val="20"/>
    <w:qFormat/>
    <w:rsid w:val="00F838B1"/>
    <w:rPr>
      <w:i/>
      <w:iCs/>
    </w:rPr>
  </w:style>
  <w:style w:type="character" w:customStyle="1" w:styleId="EndnoteTextChar">
    <w:name w:val="Endnote Text Char"/>
    <w:basedOn w:val="DefaultParagraphFont"/>
    <w:link w:val="EndnoteText"/>
    <w:uiPriority w:val="99"/>
    <w:semiHidden/>
    <w:rsid w:val="00312FEE"/>
    <w:rPr>
      <w:rFonts w:cs="Mangal"/>
      <w:sz w:val="20"/>
      <w:szCs w:val="18"/>
    </w:rPr>
  </w:style>
  <w:style w:type="character" w:styleId="EndnoteReference">
    <w:name w:val="endnote reference"/>
    <w:basedOn w:val="DefaultParagraphFont"/>
    <w:uiPriority w:val="99"/>
    <w:semiHidden/>
    <w:unhideWhenUsed/>
    <w:rsid w:val="00312FEE"/>
    <w:rPr>
      <w:vertAlign w:val="superscript"/>
    </w:rPr>
  </w:style>
  <w:style w:type="character" w:customStyle="1" w:styleId="FootnoteTextChar">
    <w:name w:val="Footnote Text Char"/>
    <w:basedOn w:val="DefaultParagraphFont"/>
    <w:link w:val="FootnoteText"/>
    <w:uiPriority w:val="99"/>
    <w:rsid w:val="00312FEE"/>
    <w:rPr>
      <w:rFonts w:cs="Mangal"/>
      <w:sz w:val="20"/>
      <w:szCs w:val="18"/>
    </w:rPr>
  </w:style>
  <w:style w:type="character" w:styleId="FootnoteReference">
    <w:name w:val="footnote reference"/>
    <w:basedOn w:val="DefaultParagraphFont"/>
    <w:uiPriority w:val="99"/>
    <w:unhideWhenUsed/>
    <w:rsid w:val="00312FEE"/>
    <w:rPr>
      <w:vertAlign w:val="superscript"/>
    </w:rPr>
  </w:style>
  <w:style w:type="character" w:customStyle="1" w:styleId="InternetLink">
    <w:name w:val="Internet Link"/>
    <w:basedOn w:val="DefaultParagraphFont"/>
    <w:uiPriority w:val="99"/>
    <w:semiHidden/>
    <w:unhideWhenUsed/>
    <w:rsid w:val="004A212B"/>
    <w:rPr>
      <w:color w:val="0000FF"/>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1"/>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1"/>
    <w:pPr>
      <w:spacing w:after="140" w:line="288" w:lineRule="auto"/>
    </w:pPr>
  </w:style>
  <w:style w:type="paragraph" w:styleId="List">
    <w:name w:val="List"/>
    <w:basedOn w:val="TextBody"/>
    <w:rPr>
      <w:rFonts w:cs="Lohit Devanagari"/>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Lohit Devanagari"/>
    </w:rPr>
  </w:style>
  <w:style w:type="paragraph" w:customStyle="1" w:styleId="Normal1">
    <w:name w:val="Normal1"/>
    <w:qFormat/>
    <w:rsid w:val="00223AE9"/>
    <w:pPr>
      <w:suppressAutoHyphens/>
    </w:pPr>
  </w:style>
  <w:style w:type="paragraph" w:customStyle="1" w:styleId="Quotations">
    <w:name w:val="Quotations"/>
    <w:basedOn w:val="Normal1"/>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CommentText">
    <w:name w:val="annotation text"/>
    <w:basedOn w:val="Normal1"/>
    <w:link w:val="CommentTextChar"/>
    <w:uiPriority w:val="99"/>
    <w:unhideWhenUsed/>
    <w:qFormat/>
    <w:rsid w:val="007B701D"/>
    <w:rPr>
      <w:rFonts w:cs="Mangal"/>
      <w:sz w:val="20"/>
      <w:szCs w:val="18"/>
    </w:rPr>
  </w:style>
  <w:style w:type="paragraph" w:styleId="CommentSubject">
    <w:name w:val="annotation subject"/>
    <w:basedOn w:val="CommentText"/>
    <w:link w:val="CommentSubjectChar"/>
    <w:uiPriority w:val="99"/>
    <w:semiHidden/>
    <w:unhideWhenUsed/>
    <w:rsid w:val="007B701D"/>
    <w:rPr>
      <w:b/>
      <w:bCs/>
    </w:rPr>
  </w:style>
  <w:style w:type="paragraph" w:styleId="BalloonText">
    <w:name w:val="Balloon Text"/>
    <w:basedOn w:val="Normal1"/>
    <w:link w:val="BalloonTextChar"/>
    <w:uiPriority w:val="99"/>
    <w:semiHidden/>
    <w:unhideWhenUsed/>
    <w:rsid w:val="007B701D"/>
    <w:rPr>
      <w:rFonts w:ascii="Segoe UI" w:hAnsi="Segoe UI" w:cs="Mangal"/>
      <w:sz w:val="18"/>
      <w:szCs w:val="16"/>
    </w:rPr>
  </w:style>
  <w:style w:type="paragraph" w:styleId="EndnoteText">
    <w:name w:val="endnote text"/>
    <w:basedOn w:val="Normal1"/>
    <w:link w:val="EndnoteTextChar"/>
    <w:uiPriority w:val="99"/>
    <w:semiHidden/>
    <w:unhideWhenUsed/>
    <w:rsid w:val="00312FEE"/>
    <w:rPr>
      <w:rFonts w:cs="Mangal"/>
      <w:sz w:val="20"/>
      <w:szCs w:val="18"/>
    </w:rPr>
  </w:style>
  <w:style w:type="paragraph" w:styleId="FootnoteText">
    <w:name w:val="footnote text"/>
    <w:basedOn w:val="Normal1"/>
    <w:link w:val="FootnoteTextChar"/>
    <w:uiPriority w:val="99"/>
    <w:unhideWhenUsed/>
    <w:rsid w:val="00312FEE"/>
    <w:rPr>
      <w:rFonts w:cs="Mangal"/>
      <w:sz w:val="20"/>
      <w:szCs w:val="18"/>
    </w:rPr>
  </w:style>
  <w:style w:type="paragraph" w:styleId="Revision">
    <w:name w:val="Revision"/>
    <w:uiPriority w:val="99"/>
    <w:semiHidden/>
    <w:rsid w:val="00AA37C6"/>
    <w:pPr>
      <w:suppressAutoHyphens/>
      <w:textAlignment w:val="auto"/>
    </w:pPr>
  </w:style>
  <w:style w:type="paragraph" w:customStyle="1" w:styleId="Footnote">
    <w:name w:val="Footnote"/>
    <w:basedOn w:val="Normal1"/>
  </w:style>
  <w:style w:type="character" w:styleId="Hyperlink">
    <w:name w:val="Hyperlink"/>
    <w:basedOn w:val="DefaultParagraphFont"/>
    <w:uiPriority w:val="99"/>
    <w:unhideWhenUsed/>
    <w:rsid w:val="00EE4230"/>
    <w:rPr>
      <w:color w:val="0000FF" w:themeColor="hyperlink"/>
      <w:u w:val="single"/>
    </w:rPr>
  </w:style>
  <w:style w:type="table" w:styleId="TableGrid">
    <w:name w:val="Table Grid"/>
    <w:basedOn w:val="TableNormal"/>
    <w:uiPriority w:val="59"/>
    <w:rsid w:val="00432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5126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66">
          <w:marLeft w:val="0"/>
          <w:marRight w:val="0"/>
          <w:marTop w:val="0"/>
          <w:marBottom w:val="0"/>
          <w:divBdr>
            <w:top w:val="none" w:sz="0" w:space="0" w:color="auto"/>
            <w:left w:val="none" w:sz="0" w:space="0" w:color="auto"/>
            <w:bottom w:val="none" w:sz="0" w:space="0" w:color="auto"/>
            <w:right w:val="none" w:sz="0" w:space="0" w:color="auto"/>
          </w:divBdr>
          <w:divsChild>
            <w:div w:id="558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81273">
      <w:bodyDiv w:val="1"/>
      <w:marLeft w:val="0"/>
      <w:marRight w:val="0"/>
      <w:marTop w:val="0"/>
      <w:marBottom w:val="0"/>
      <w:divBdr>
        <w:top w:val="none" w:sz="0" w:space="0" w:color="auto"/>
        <w:left w:val="none" w:sz="0" w:space="0" w:color="auto"/>
        <w:bottom w:val="none" w:sz="0" w:space="0" w:color="auto"/>
        <w:right w:val="none" w:sz="0" w:space="0" w:color="auto"/>
      </w:divBdr>
      <w:divsChild>
        <w:div w:id="465902437">
          <w:marLeft w:val="0"/>
          <w:marRight w:val="0"/>
          <w:marTop w:val="0"/>
          <w:marBottom w:val="0"/>
          <w:divBdr>
            <w:top w:val="none" w:sz="0" w:space="0" w:color="auto"/>
            <w:left w:val="none" w:sz="0" w:space="0" w:color="auto"/>
            <w:bottom w:val="none" w:sz="0" w:space="0" w:color="auto"/>
            <w:right w:val="none" w:sz="0" w:space="0" w:color="auto"/>
          </w:divBdr>
          <w:divsChild>
            <w:div w:id="11500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425">
      <w:bodyDiv w:val="1"/>
      <w:marLeft w:val="0"/>
      <w:marRight w:val="0"/>
      <w:marTop w:val="0"/>
      <w:marBottom w:val="0"/>
      <w:divBdr>
        <w:top w:val="none" w:sz="0" w:space="0" w:color="auto"/>
        <w:left w:val="none" w:sz="0" w:space="0" w:color="auto"/>
        <w:bottom w:val="none" w:sz="0" w:space="0" w:color="auto"/>
        <w:right w:val="none" w:sz="0" w:space="0" w:color="auto"/>
      </w:divBdr>
      <w:divsChild>
        <w:div w:id="1025448556">
          <w:marLeft w:val="0"/>
          <w:marRight w:val="0"/>
          <w:marTop w:val="0"/>
          <w:marBottom w:val="0"/>
          <w:divBdr>
            <w:top w:val="none" w:sz="0" w:space="0" w:color="auto"/>
            <w:left w:val="none" w:sz="0" w:space="0" w:color="auto"/>
            <w:bottom w:val="none" w:sz="0" w:space="0" w:color="auto"/>
            <w:right w:val="none" w:sz="0" w:space="0" w:color="auto"/>
          </w:divBdr>
          <w:divsChild>
            <w:div w:id="686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294">
      <w:bodyDiv w:val="1"/>
      <w:marLeft w:val="0"/>
      <w:marRight w:val="0"/>
      <w:marTop w:val="0"/>
      <w:marBottom w:val="0"/>
      <w:divBdr>
        <w:top w:val="none" w:sz="0" w:space="0" w:color="auto"/>
        <w:left w:val="none" w:sz="0" w:space="0" w:color="auto"/>
        <w:bottom w:val="none" w:sz="0" w:space="0" w:color="auto"/>
        <w:right w:val="none" w:sz="0" w:space="0" w:color="auto"/>
      </w:divBdr>
      <w:divsChild>
        <w:div w:id="1478952788">
          <w:marLeft w:val="0"/>
          <w:marRight w:val="0"/>
          <w:marTop w:val="0"/>
          <w:marBottom w:val="0"/>
          <w:divBdr>
            <w:top w:val="none" w:sz="0" w:space="0" w:color="auto"/>
            <w:left w:val="none" w:sz="0" w:space="0" w:color="auto"/>
            <w:bottom w:val="none" w:sz="0" w:space="0" w:color="auto"/>
            <w:right w:val="none" w:sz="0" w:space="0" w:color="auto"/>
          </w:divBdr>
          <w:divsChild>
            <w:div w:id="2973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4895">
      <w:bodyDiv w:val="1"/>
      <w:marLeft w:val="0"/>
      <w:marRight w:val="0"/>
      <w:marTop w:val="0"/>
      <w:marBottom w:val="0"/>
      <w:divBdr>
        <w:top w:val="none" w:sz="0" w:space="0" w:color="auto"/>
        <w:left w:val="none" w:sz="0" w:space="0" w:color="auto"/>
        <w:bottom w:val="none" w:sz="0" w:space="0" w:color="auto"/>
        <w:right w:val="none" w:sz="0" w:space="0" w:color="auto"/>
      </w:divBdr>
      <w:divsChild>
        <w:div w:id="1758675193">
          <w:marLeft w:val="0"/>
          <w:marRight w:val="0"/>
          <w:marTop w:val="0"/>
          <w:marBottom w:val="0"/>
          <w:divBdr>
            <w:top w:val="none" w:sz="0" w:space="0" w:color="auto"/>
            <w:left w:val="none" w:sz="0" w:space="0" w:color="auto"/>
            <w:bottom w:val="none" w:sz="0" w:space="0" w:color="auto"/>
            <w:right w:val="none" w:sz="0" w:space="0" w:color="auto"/>
          </w:divBdr>
          <w:divsChild>
            <w:div w:id="15132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915">
      <w:bodyDiv w:val="1"/>
      <w:marLeft w:val="0"/>
      <w:marRight w:val="0"/>
      <w:marTop w:val="0"/>
      <w:marBottom w:val="0"/>
      <w:divBdr>
        <w:top w:val="none" w:sz="0" w:space="0" w:color="auto"/>
        <w:left w:val="none" w:sz="0" w:space="0" w:color="auto"/>
        <w:bottom w:val="none" w:sz="0" w:space="0" w:color="auto"/>
        <w:right w:val="none" w:sz="0" w:space="0" w:color="auto"/>
      </w:divBdr>
    </w:div>
    <w:div w:id="1175219860">
      <w:bodyDiv w:val="1"/>
      <w:marLeft w:val="0"/>
      <w:marRight w:val="0"/>
      <w:marTop w:val="0"/>
      <w:marBottom w:val="0"/>
      <w:divBdr>
        <w:top w:val="none" w:sz="0" w:space="0" w:color="auto"/>
        <w:left w:val="none" w:sz="0" w:space="0" w:color="auto"/>
        <w:bottom w:val="none" w:sz="0" w:space="0" w:color="auto"/>
        <w:right w:val="none" w:sz="0" w:space="0" w:color="auto"/>
      </w:divBdr>
      <w:divsChild>
        <w:div w:id="984895395">
          <w:marLeft w:val="0"/>
          <w:marRight w:val="0"/>
          <w:marTop w:val="0"/>
          <w:marBottom w:val="0"/>
          <w:divBdr>
            <w:top w:val="none" w:sz="0" w:space="0" w:color="auto"/>
            <w:left w:val="none" w:sz="0" w:space="0" w:color="auto"/>
            <w:bottom w:val="none" w:sz="0" w:space="0" w:color="auto"/>
            <w:right w:val="none" w:sz="0" w:space="0" w:color="auto"/>
          </w:divBdr>
        </w:div>
      </w:divsChild>
    </w:div>
    <w:div w:id="1481575386">
      <w:bodyDiv w:val="1"/>
      <w:marLeft w:val="0"/>
      <w:marRight w:val="0"/>
      <w:marTop w:val="0"/>
      <w:marBottom w:val="0"/>
      <w:divBdr>
        <w:top w:val="none" w:sz="0" w:space="0" w:color="auto"/>
        <w:left w:val="none" w:sz="0" w:space="0" w:color="auto"/>
        <w:bottom w:val="none" w:sz="0" w:space="0" w:color="auto"/>
        <w:right w:val="none" w:sz="0" w:space="0" w:color="auto"/>
      </w:divBdr>
      <w:divsChild>
        <w:div w:id="883326864">
          <w:marLeft w:val="0"/>
          <w:marRight w:val="0"/>
          <w:marTop w:val="0"/>
          <w:marBottom w:val="0"/>
          <w:divBdr>
            <w:top w:val="none" w:sz="0" w:space="0" w:color="auto"/>
            <w:left w:val="none" w:sz="0" w:space="0" w:color="auto"/>
            <w:bottom w:val="none" w:sz="0" w:space="0" w:color="auto"/>
            <w:right w:val="none" w:sz="0" w:space="0" w:color="auto"/>
          </w:divBdr>
          <w:divsChild>
            <w:div w:id="122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1208">
      <w:bodyDiv w:val="1"/>
      <w:marLeft w:val="0"/>
      <w:marRight w:val="0"/>
      <w:marTop w:val="0"/>
      <w:marBottom w:val="0"/>
      <w:divBdr>
        <w:top w:val="none" w:sz="0" w:space="0" w:color="auto"/>
        <w:left w:val="none" w:sz="0" w:space="0" w:color="auto"/>
        <w:bottom w:val="none" w:sz="0" w:space="0" w:color="auto"/>
        <w:right w:val="none" w:sz="0" w:space="0" w:color="auto"/>
      </w:divBdr>
      <w:divsChild>
        <w:div w:id="1238637776">
          <w:marLeft w:val="0"/>
          <w:marRight w:val="0"/>
          <w:marTop w:val="0"/>
          <w:marBottom w:val="0"/>
          <w:divBdr>
            <w:top w:val="none" w:sz="0" w:space="0" w:color="auto"/>
            <w:left w:val="none" w:sz="0" w:space="0" w:color="auto"/>
            <w:bottom w:val="none" w:sz="0" w:space="0" w:color="auto"/>
            <w:right w:val="none" w:sz="0" w:space="0" w:color="auto"/>
          </w:divBdr>
          <w:divsChild>
            <w:div w:id="1739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743">
      <w:bodyDiv w:val="1"/>
      <w:marLeft w:val="0"/>
      <w:marRight w:val="0"/>
      <w:marTop w:val="0"/>
      <w:marBottom w:val="0"/>
      <w:divBdr>
        <w:top w:val="none" w:sz="0" w:space="0" w:color="auto"/>
        <w:left w:val="none" w:sz="0" w:space="0" w:color="auto"/>
        <w:bottom w:val="none" w:sz="0" w:space="0" w:color="auto"/>
        <w:right w:val="none" w:sz="0" w:space="0" w:color="auto"/>
      </w:divBdr>
      <w:divsChild>
        <w:div w:id="2097748616">
          <w:marLeft w:val="0"/>
          <w:marRight w:val="0"/>
          <w:marTop w:val="0"/>
          <w:marBottom w:val="0"/>
          <w:divBdr>
            <w:top w:val="none" w:sz="0" w:space="0" w:color="auto"/>
            <w:left w:val="none" w:sz="0" w:space="0" w:color="auto"/>
            <w:bottom w:val="none" w:sz="0" w:space="0" w:color="auto"/>
            <w:right w:val="none" w:sz="0" w:space="0" w:color="auto"/>
          </w:divBdr>
          <w:divsChild>
            <w:div w:id="747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6175">
      <w:bodyDiv w:val="1"/>
      <w:marLeft w:val="0"/>
      <w:marRight w:val="0"/>
      <w:marTop w:val="0"/>
      <w:marBottom w:val="0"/>
      <w:divBdr>
        <w:top w:val="none" w:sz="0" w:space="0" w:color="auto"/>
        <w:left w:val="none" w:sz="0" w:space="0" w:color="auto"/>
        <w:bottom w:val="none" w:sz="0" w:space="0" w:color="auto"/>
        <w:right w:val="none" w:sz="0" w:space="0" w:color="auto"/>
      </w:divBdr>
      <w:divsChild>
        <w:div w:id="1227764555">
          <w:marLeft w:val="0"/>
          <w:marRight w:val="0"/>
          <w:marTop w:val="0"/>
          <w:marBottom w:val="0"/>
          <w:divBdr>
            <w:top w:val="none" w:sz="0" w:space="0" w:color="auto"/>
            <w:left w:val="none" w:sz="0" w:space="0" w:color="auto"/>
            <w:bottom w:val="none" w:sz="0" w:space="0" w:color="auto"/>
            <w:right w:val="none" w:sz="0" w:space="0" w:color="auto"/>
          </w:divBdr>
          <w:divsChild>
            <w:div w:id="16926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704">
      <w:bodyDiv w:val="1"/>
      <w:marLeft w:val="0"/>
      <w:marRight w:val="0"/>
      <w:marTop w:val="0"/>
      <w:marBottom w:val="0"/>
      <w:divBdr>
        <w:top w:val="none" w:sz="0" w:space="0" w:color="auto"/>
        <w:left w:val="none" w:sz="0" w:space="0" w:color="auto"/>
        <w:bottom w:val="none" w:sz="0" w:space="0" w:color="auto"/>
        <w:right w:val="none" w:sz="0" w:space="0" w:color="auto"/>
      </w:divBdr>
      <w:divsChild>
        <w:div w:id="1695425948">
          <w:marLeft w:val="0"/>
          <w:marRight w:val="0"/>
          <w:marTop w:val="0"/>
          <w:marBottom w:val="0"/>
          <w:divBdr>
            <w:top w:val="none" w:sz="0" w:space="0" w:color="auto"/>
            <w:left w:val="none" w:sz="0" w:space="0" w:color="auto"/>
            <w:bottom w:val="none" w:sz="0" w:space="0" w:color="auto"/>
            <w:right w:val="none" w:sz="0" w:space="0" w:color="auto"/>
          </w:divBdr>
          <w:divsChild>
            <w:div w:id="18051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345">
      <w:bodyDiv w:val="1"/>
      <w:marLeft w:val="0"/>
      <w:marRight w:val="0"/>
      <w:marTop w:val="0"/>
      <w:marBottom w:val="0"/>
      <w:divBdr>
        <w:top w:val="none" w:sz="0" w:space="0" w:color="auto"/>
        <w:left w:val="none" w:sz="0" w:space="0" w:color="auto"/>
        <w:bottom w:val="none" w:sz="0" w:space="0" w:color="auto"/>
        <w:right w:val="none" w:sz="0" w:space="0" w:color="auto"/>
      </w:divBdr>
      <w:divsChild>
        <w:div w:id="440686628">
          <w:marLeft w:val="0"/>
          <w:marRight w:val="0"/>
          <w:marTop w:val="0"/>
          <w:marBottom w:val="0"/>
          <w:divBdr>
            <w:top w:val="none" w:sz="0" w:space="0" w:color="auto"/>
            <w:left w:val="none" w:sz="0" w:space="0" w:color="auto"/>
            <w:bottom w:val="none" w:sz="0" w:space="0" w:color="auto"/>
            <w:right w:val="none" w:sz="0" w:space="0" w:color="auto"/>
          </w:divBdr>
          <w:divsChild>
            <w:div w:id="952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8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witter.com/hildabast/status/787679389697904640"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34BE1-1F23-4F43-A304-1538C5A75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34</Pages>
  <Words>9763</Words>
  <Characters>55650</Characters>
  <Application>Microsoft Office Word</Application>
  <DocSecurity>0</DocSecurity>
  <Lines>463</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Carter</dc:creator>
  <cp:lastModifiedBy>Hilgard, Joseph</cp:lastModifiedBy>
  <cp:revision>19</cp:revision>
  <dcterms:created xsi:type="dcterms:W3CDTF">2016-11-28T15:18:00Z</dcterms:created>
  <dcterms:modified xsi:type="dcterms:W3CDTF">2017-04-05T20:18:00Z</dcterms:modified>
  <dc:language>en-US</dc:language>
</cp:coreProperties>
</file>